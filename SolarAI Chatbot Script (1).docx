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12BA" w:rsidRPr="00667925" w:rsidRDefault="00000000">
      <w:pPr>
        <w:pStyle w:val="Title"/>
        <w:keepNext w:val="0"/>
        <w:keepLines w:val="0"/>
        <w:widowControl w:val="0"/>
        <w:spacing w:before="200" w:after="0"/>
        <w:jc w:val="center"/>
        <w:rPr>
          <w:rFonts w:ascii="Oswald" w:eastAsia="Oswald" w:hAnsi="Oswald" w:cs="Oswald"/>
          <w:sz w:val="84"/>
          <w:szCs w:val="84"/>
          <w:highlight w:val="yellow"/>
        </w:rPr>
      </w:pPr>
      <w:r w:rsidRPr="00667925">
        <w:rPr>
          <w:rFonts w:ascii="Oswald" w:eastAsia="Oswald" w:hAnsi="Oswald" w:cs="Oswald"/>
          <w:sz w:val="84"/>
          <w:szCs w:val="84"/>
          <w:highlight w:val="yellow"/>
        </w:rPr>
        <w:t>SOLARAI CHATBOT</w:t>
      </w:r>
    </w:p>
    <w:p w14:paraId="00000002" w14:textId="77777777" w:rsidR="00D412BA" w:rsidRPr="00667925"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48"/>
          <w:szCs w:val="48"/>
          <w:highlight w:val="yellow"/>
        </w:rPr>
      </w:pPr>
      <w:bookmarkStart w:id="0" w:name="_gjdgxs" w:colFirst="0" w:colLast="0"/>
      <w:bookmarkEnd w:id="0"/>
      <w:r w:rsidRPr="00667925">
        <w:rPr>
          <w:rFonts w:ascii="Droid Serif" w:eastAsia="Droid Serif" w:hAnsi="Droid Serif" w:cs="Droid Serif"/>
          <w:i/>
          <w:color w:val="000000"/>
          <w:sz w:val="48"/>
          <w:szCs w:val="48"/>
          <w:highlight w:val="yellow"/>
        </w:rPr>
        <w:t>General Module</w:t>
      </w:r>
    </w:p>
    <w:p w14:paraId="00000003" w14:textId="77777777" w:rsidR="00D412BA" w:rsidRPr="00667925" w:rsidRDefault="00000000">
      <w:pPr>
        <w:pStyle w:val="Subtitle"/>
        <w:keepNext w:val="0"/>
        <w:keepLines w:val="0"/>
        <w:widowControl w:val="0"/>
        <w:spacing w:before="120" w:after="0" w:line="312" w:lineRule="auto"/>
        <w:jc w:val="center"/>
        <w:rPr>
          <w:rFonts w:ascii="Droid Serif" w:eastAsia="Droid Serif" w:hAnsi="Droid Serif" w:cs="Droid Serif"/>
          <w:i/>
          <w:color w:val="000000"/>
          <w:sz w:val="26"/>
          <w:szCs w:val="26"/>
          <w:highlight w:val="yellow"/>
        </w:rPr>
      </w:pPr>
      <w:bookmarkStart w:id="1" w:name="_30j0zll" w:colFirst="0" w:colLast="0"/>
      <w:bookmarkEnd w:id="1"/>
      <w:r w:rsidRPr="00667925">
        <w:rPr>
          <w:rFonts w:ascii="Droid Serif" w:eastAsia="Droid Serif" w:hAnsi="Droid Serif" w:cs="Droid Serif"/>
          <w:i/>
          <w:color w:val="000000"/>
          <w:sz w:val="26"/>
          <w:szCs w:val="26"/>
          <w:highlight w:val="yellow"/>
        </w:rPr>
        <w:t>Script Draft v0.0</w:t>
      </w:r>
    </w:p>
    <w:p w14:paraId="00000004" w14:textId="77777777" w:rsidR="00D412BA" w:rsidRPr="00667925" w:rsidRDefault="00000000">
      <w:pPr>
        <w:pStyle w:val="Heading1"/>
        <w:keepNext w:val="0"/>
        <w:keepLines w:val="0"/>
        <w:widowControl w:val="0"/>
        <w:spacing w:before="480" w:after="0" w:line="312" w:lineRule="auto"/>
        <w:rPr>
          <w:rFonts w:ascii="Oswald" w:eastAsia="Oswald" w:hAnsi="Oswald" w:cs="Oswald"/>
          <w:sz w:val="28"/>
          <w:szCs w:val="28"/>
          <w:highlight w:val="yellow"/>
        </w:rPr>
      </w:pPr>
      <w:bookmarkStart w:id="2" w:name="_1fob9te" w:colFirst="0" w:colLast="0"/>
      <w:bookmarkEnd w:id="2"/>
      <w:r w:rsidRPr="00667925">
        <w:rPr>
          <w:rFonts w:ascii="Oswald" w:eastAsia="Oswald" w:hAnsi="Oswald" w:cs="Oswald"/>
          <w:sz w:val="28"/>
          <w:szCs w:val="28"/>
          <w:highlight w:val="yellow"/>
        </w:rPr>
        <w:t>OVERVIEW</w:t>
      </w:r>
    </w:p>
    <w:p w14:paraId="00000005" w14:textId="77777777" w:rsidR="00D412BA" w:rsidRPr="00667925" w:rsidRDefault="00000000">
      <w:pPr>
        <w:widowControl w:val="0"/>
        <w:spacing w:before="200" w:line="312" w:lineRule="auto"/>
        <w:jc w:val="both"/>
        <w:rPr>
          <w:rFonts w:ascii="Droid Serif" w:eastAsia="Droid Serif" w:hAnsi="Droid Serif" w:cs="Droid Serif"/>
          <w:highlight w:val="yellow"/>
        </w:rPr>
      </w:pPr>
      <w:r w:rsidRPr="00667925">
        <w:rPr>
          <w:rFonts w:ascii="Droid Serif" w:eastAsia="Droid Serif" w:hAnsi="Droid Serif" w:cs="Droid Serif"/>
          <w:highlight w:val="yellow"/>
        </w:rPr>
        <w:t xml:space="preserve">The script below serves a basis for the overall flow of the </w:t>
      </w:r>
      <w:proofErr w:type="spellStart"/>
      <w:r w:rsidRPr="00667925">
        <w:rPr>
          <w:rFonts w:ascii="Droid Serif" w:eastAsia="Droid Serif" w:hAnsi="Droid Serif" w:cs="Droid Serif"/>
          <w:highlight w:val="yellow"/>
        </w:rPr>
        <w:t>SolarAI</w:t>
      </w:r>
      <w:proofErr w:type="spellEnd"/>
      <w:r w:rsidRPr="00667925">
        <w:rPr>
          <w:rFonts w:ascii="Droid Serif" w:eastAsia="Droid Serif" w:hAnsi="Droid Serif" w:cs="Droid Serif"/>
          <w:highlight w:val="yellow"/>
        </w:rPr>
        <w:t xml:space="preserve"> Chatbot. Since this is the first version of the script, the wording will be modified in places and there may be some changes to content as we proceed. Please note that this script only serves as a means to empower the NLU that will be incorporated in the Chatbot. Thus, this script may contain some directional discrepancies. However, the NLU powered AI Chatbot will be similar in functionality and logic.</w:t>
      </w:r>
    </w:p>
    <w:p w14:paraId="00000006" w14:textId="77777777" w:rsidR="00D412BA" w:rsidRPr="00667925" w:rsidRDefault="00000000">
      <w:pPr>
        <w:pStyle w:val="Heading1"/>
        <w:keepNext w:val="0"/>
        <w:keepLines w:val="0"/>
        <w:widowControl w:val="0"/>
        <w:spacing w:before="480" w:after="0" w:line="312" w:lineRule="auto"/>
        <w:rPr>
          <w:rFonts w:ascii="Oswald" w:eastAsia="Oswald" w:hAnsi="Oswald" w:cs="Oswald"/>
          <w:sz w:val="28"/>
          <w:szCs w:val="28"/>
          <w:highlight w:val="yellow"/>
        </w:rPr>
      </w:pPr>
      <w:bookmarkStart w:id="3" w:name="_3znysh7" w:colFirst="0" w:colLast="0"/>
      <w:bookmarkEnd w:id="3"/>
      <w:r w:rsidRPr="00667925">
        <w:rPr>
          <w:rFonts w:ascii="Oswald" w:eastAsia="Oswald" w:hAnsi="Oswald" w:cs="Oswald"/>
          <w:sz w:val="28"/>
          <w:szCs w:val="28"/>
          <w:highlight w:val="yellow"/>
        </w:rPr>
        <w:t>SCRIPT</w:t>
      </w:r>
    </w:p>
    <w:p w14:paraId="00000007" w14:textId="77777777" w:rsidR="00D412BA" w:rsidRPr="00667925" w:rsidRDefault="00D412BA">
      <w:pPr>
        <w:widowControl w:val="0"/>
        <w:rPr>
          <w:rFonts w:ascii="Droid Serif" w:eastAsia="Droid Serif" w:hAnsi="Droid Serif" w:cs="Droid Serif"/>
          <w:color w:val="454545"/>
          <w:highlight w:val="yellow"/>
        </w:rPr>
      </w:pPr>
    </w:p>
    <w:p w14:paraId="00000008" w14:textId="77777777" w:rsidR="00D412BA" w:rsidRPr="00667925" w:rsidRDefault="00000000">
      <w:pPr>
        <w:widowControl w:val="0"/>
        <w:rPr>
          <w:rFonts w:ascii="Droid Serif" w:eastAsia="Droid Serif" w:hAnsi="Droid Serif" w:cs="Droid Serif"/>
          <w:highlight w:val="yellow"/>
        </w:rPr>
      </w:pPr>
      <w:r w:rsidRPr="00667925">
        <w:rPr>
          <w:rFonts w:ascii="Droid Serif" w:eastAsia="Droid Serif" w:hAnsi="Droid Serif" w:cs="Droid Serif"/>
          <w:color w:val="454545"/>
          <w:highlight w:val="yellow"/>
        </w:rPr>
        <w:t xml:space="preserve">Salam, this is Sunny 🌞 an intelligent chatbot powered by </w:t>
      </w:r>
      <w:proofErr w:type="spellStart"/>
      <w:r w:rsidRPr="00667925">
        <w:rPr>
          <w:rFonts w:ascii="Droid Serif" w:eastAsia="Droid Serif" w:hAnsi="Droid Serif" w:cs="Droid Serif"/>
          <w:color w:val="454545"/>
          <w:highlight w:val="yellow"/>
        </w:rPr>
        <w:t>SolarAi</w:t>
      </w:r>
      <w:proofErr w:type="spellEnd"/>
      <w:r w:rsidRPr="00667925">
        <w:rPr>
          <w:rFonts w:ascii="Droid Serif" w:eastAsia="Droid Serif" w:hAnsi="Droid Serif" w:cs="Droid Serif"/>
          <w:color w:val="454545"/>
          <w:highlight w:val="yellow"/>
        </w:rPr>
        <w:t xml:space="preserve"> ⚡</w:t>
      </w:r>
    </w:p>
    <w:p w14:paraId="00000009" w14:textId="77777777" w:rsidR="00D412BA" w:rsidRPr="00667925" w:rsidRDefault="00D412BA">
      <w:pPr>
        <w:widowControl w:val="0"/>
        <w:rPr>
          <w:rFonts w:ascii="Droid Serif" w:eastAsia="Droid Serif" w:hAnsi="Droid Serif" w:cs="Droid Serif"/>
          <w:highlight w:val="yellow"/>
        </w:rPr>
      </w:pPr>
    </w:p>
    <w:p w14:paraId="0000000A" w14:textId="77777777" w:rsidR="00D412BA" w:rsidRPr="00667925" w:rsidRDefault="00D412BA">
      <w:pPr>
        <w:widowControl w:val="0"/>
        <w:jc w:val="both"/>
        <w:rPr>
          <w:rFonts w:ascii="Droid Serif" w:eastAsia="Droid Serif" w:hAnsi="Droid Serif" w:cs="Droid Serif"/>
          <w:color w:val="454545"/>
          <w:highlight w:val="yellow"/>
        </w:rPr>
      </w:pPr>
    </w:p>
    <w:p w14:paraId="0000000B" w14:textId="77777777" w:rsidR="00D412BA" w:rsidRPr="00667925" w:rsidRDefault="00000000">
      <w:pPr>
        <w:widowControl w:val="0"/>
        <w:jc w:val="both"/>
        <w:rPr>
          <w:rFonts w:ascii="Droid Serif" w:eastAsia="Droid Serif" w:hAnsi="Droid Serif" w:cs="Droid Serif"/>
          <w:highlight w:val="yellow"/>
        </w:rPr>
      </w:pPr>
      <w:r w:rsidRPr="00667925">
        <w:rPr>
          <w:rFonts w:ascii="Droid Serif" w:eastAsia="Droid Serif" w:hAnsi="Droid Serif" w:cs="Droid Serif"/>
          <w:color w:val="454545"/>
          <w:highlight w:val="yellow"/>
        </w:rPr>
        <w:t xml:space="preserve">I can help you find out how much you can save on your electricity bills </w:t>
      </w:r>
      <w:r w:rsidRPr="00667925">
        <w:rPr>
          <w:rFonts w:ascii="Droid Serif" w:eastAsia="Droid Serif" w:hAnsi="Droid Serif" w:cs="Droid Serif"/>
          <w:highlight w:val="yellow"/>
        </w:rPr>
        <w:t>💵</w:t>
      </w:r>
      <w:r w:rsidRPr="00667925">
        <w:rPr>
          <w:rFonts w:ascii="Droid Serif" w:eastAsia="Droid Serif" w:hAnsi="Droid Serif" w:cs="Droid Serif"/>
          <w:color w:val="454545"/>
          <w:highlight w:val="yellow"/>
        </w:rPr>
        <w:t xml:space="preserve"> while helping out our planet </w:t>
      </w:r>
      <w:r w:rsidRPr="00667925">
        <w:rPr>
          <w:rFonts w:ascii="Droid Serif" w:eastAsia="Droid Serif" w:hAnsi="Droid Serif" w:cs="Droid Serif"/>
          <w:highlight w:val="yellow"/>
        </w:rPr>
        <w:t>🌏</w:t>
      </w:r>
    </w:p>
    <w:p w14:paraId="0000000C" w14:textId="77777777" w:rsidR="00D412BA" w:rsidRPr="00667925" w:rsidRDefault="00D412BA">
      <w:pPr>
        <w:widowControl w:val="0"/>
        <w:jc w:val="both"/>
        <w:rPr>
          <w:rFonts w:ascii="Droid Serif" w:eastAsia="Droid Serif" w:hAnsi="Droid Serif" w:cs="Droid Serif"/>
          <w:color w:val="454545"/>
          <w:highlight w:val="yellow"/>
        </w:rPr>
      </w:pPr>
    </w:p>
    <w:p w14:paraId="0000000D" w14:textId="77777777"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I will also help answer general queries relating to offsetting expensive &amp; unstable grid energy 💥 with cheaper planet-friendly solar energy </w:t>
      </w:r>
      <w:r w:rsidRPr="00667925">
        <w:rPr>
          <w:rFonts w:ascii="Apple Color Emoji" w:eastAsia="Apple Color Emoji" w:hAnsi="Apple Color Emoji" w:cs="Apple Color Emoji"/>
          <w:color w:val="454545"/>
          <w:highlight w:val="yellow"/>
        </w:rPr>
        <w:t>🙋‍♂</w:t>
      </w:r>
    </w:p>
    <w:p w14:paraId="0000000E" w14:textId="77777777" w:rsidR="00D412BA" w:rsidRPr="00667925" w:rsidRDefault="00D412BA">
      <w:pPr>
        <w:widowControl w:val="0"/>
        <w:rPr>
          <w:rFonts w:ascii="Droid Serif" w:eastAsia="Droid Serif" w:hAnsi="Droid Serif" w:cs="Droid Serif"/>
          <w:color w:val="454545"/>
          <w:highlight w:val="yellow"/>
        </w:rPr>
      </w:pPr>
    </w:p>
    <w:p w14:paraId="0000000F" w14:textId="77777777" w:rsidR="00D412BA" w:rsidRPr="00667925" w:rsidRDefault="00000000">
      <w:pPr>
        <w:widowControl w:val="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Main Menu:</w:t>
      </w:r>
    </w:p>
    <w:p w14:paraId="00000010" w14:textId="77777777" w:rsidR="00D412BA" w:rsidRPr="00667925" w:rsidRDefault="00000000">
      <w:pPr>
        <w:widowControl w:val="0"/>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Please choose from the following options 👇</w:t>
      </w:r>
    </w:p>
    <w:p w14:paraId="00000011"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Benefits of planet-friendly Solar Energy 🚀</w:t>
      </w:r>
    </w:p>
    <w:p w14:paraId="00000012"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Quick self-assessment of your solarization potential 🚦</w:t>
      </w:r>
    </w:p>
    <w:p w14:paraId="00000013" w14:textId="77777777" w:rsidR="00D412BA" w:rsidRPr="00667925" w:rsidRDefault="00000000">
      <w:pPr>
        <w:widowControl w:val="0"/>
        <w:numPr>
          <w:ilvl w:val="0"/>
          <w:numId w:val="14"/>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 xml:space="preserve">Learn more about </w:t>
      </w:r>
      <w:proofErr w:type="spellStart"/>
      <w:r w:rsidRPr="00667925">
        <w:rPr>
          <w:rFonts w:ascii="Droid Serif" w:eastAsia="Droid Serif" w:hAnsi="Droid Serif" w:cs="Droid Serif"/>
          <w:b/>
          <w:color w:val="454545"/>
          <w:highlight w:val="yellow"/>
        </w:rPr>
        <w:t>SolarAi</w:t>
      </w:r>
      <w:proofErr w:type="spellEnd"/>
      <w:r w:rsidRPr="00667925">
        <w:rPr>
          <w:rFonts w:ascii="Droid Serif" w:eastAsia="Droid Serif" w:hAnsi="Droid Serif" w:cs="Droid Serif"/>
          <w:b/>
          <w:color w:val="454545"/>
          <w:highlight w:val="yellow"/>
        </w:rPr>
        <w:t xml:space="preserve"> and my human coworkers 💁  </w:t>
      </w:r>
    </w:p>
    <w:p w14:paraId="00000014" w14:textId="77777777" w:rsidR="00D412BA" w:rsidRPr="00667925" w:rsidRDefault="00D412BA">
      <w:pPr>
        <w:widowControl w:val="0"/>
        <w:rPr>
          <w:rFonts w:ascii="Droid Serif" w:eastAsia="Droid Serif" w:hAnsi="Droid Serif" w:cs="Droid Serif"/>
          <w:color w:val="454545"/>
          <w:highlight w:val="yellow"/>
        </w:rPr>
      </w:pPr>
    </w:p>
    <w:p w14:paraId="00000015" w14:textId="77777777" w:rsidR="00D412BA" w:rsidRPr="00667925" w:rsidRDefault="00000000">
      <w:pPr>
        <w:widowControl w:val="0"/>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lastRenderedPageBreak/>
        <w:t xml:space="preserve">💡Tip: You can just type 1, 2, 3, to make a selection. </w:t>
      </w:r>
    </w:p>
    <w:p w14:paraId="00000016" w14:textId="77777777" w:rsidR="00D412BA" w:rsidRPr="00667925" w:rsidRDefault="00D412BA">
      <w:pPr>
        <w:widowControl w:val="0"/>
        <w:rPr>
          <w:rFonts w:ascii="Droid Serif" w:eastAsia="Droid Serif" w:hAnsi="Droid Serif" w:cs="Droid Serif"/>
          <w:color w:val="454545"/>
          <w:highlight w:val="yellow"/>
        </w:rPr>
      </w:pPr>
    </w:p>
    <w:p w14:paraId="00000017"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‘Menu’</w:t>
      </w:r>
      <w:r w:rsidRPr="00667925">
        <w:rPr>
          <w:rFonts w:ascii="Droid Serif" w:eastAsia="Droid Serif" w:hAnsi="Droid Serif" w:cs="Droid Serif"/>
          <w:highlight w:val="yellow"/>
        </w:rPr>
        <w:t xml:space="preserve"> at any time to return to the main menu 🔝</w:t>
      </w:r>
    </w:p>
    <w:p w14:paraId="00000018"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‘Up’</w:t>
      </w:r>
      <w:r w:rsidRPr="00667925">
        <w:rPr>
          <w:rFonts w:ascii="Droid Serif" w:eastAsia="Droid Serif" w:hAnsi="Droid Serif" w:cs="Droid Serif"/>
          <w:highlight w:val="yellow"/>
        </w:rPr>
        <w:t xml:space="preserve"> at any time to return to the current sub-menu 🔝</w:t>
      </w:r>
    </w:p>
    <w:p w14:paraId="00000019"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‘Sunny, quote me’</w:t>
      </w:r>
      <w:r w:rsidRPr="00667925">
        <w:rPr>
          <w:rFonts w:ascii="Droid Serif" w:eastAsia="Droid Serif" w:hAnsi="Droid Serif" w:cs="Droid Serif"/>
          <w:highlight w:val="yellow"/>
        </w:rPr>
        <w:t xml:space="preserve"> at any time to get a custom quote 🌞</w:t>
      </w:r>
    </w:p>
    <w:p w14:paraId="0000001A" w14:textId="77777777" w:rsidR="00D412BA" w:rsidRPr="00667925" w:rsidRDefault="00000000">
      <w:pPr>
        <w:widowControl w:val="0"/>
        <w:spacing w:before="200" w:line="312" w:lineRule="auto"/>
        <w:rPr>
          <w:rFonts w:ascii="Apple Color Emoji" w:eastAsia="Apple Color Emoji" w:hAnsi="Apple Color Emoji" w:cs="Apple Color Emoji"/>
          <w:highlight w:val="yellow"/>
        </w:rPr>
      </w:pPr>
      <w:r w:rsidRPr="00667925">
        <w:rPr>
          <w:rFonts w:ascii="Droid Serif" w:eastAsia="Droid Serif" w:hAnsi="Droid Serif" w:cs="Droid Serif"/>
          <w:highlight w:val="yellow"/>
        </w:rPr>
        <w:t xml:space="preserve">👉You can type </w:t>
      </w:r>
      <w:r w:rsidRPr="00667925">
        <w:rPr>
          <w:rFonts w:ascii="Droid Serif" w:eastAsia="Droid Serif" w:hAnsi="Droid Serif" w:cs="Droid Serif"/>
          <w:b/>
          <w:highlight w:val="yellow"/>
        </w:rPr>
        <w:t>‘End’</w:t>
      </w:r>
      <w:r w:rsidRPr="00667925">
        <w:rPr>
          <w:rFonts w:ascii="Droid Serif" w:eastAsia="Droid Serif" w:hAnsi="Droid Serif" w:cs="Droid Serif"/>
          <w:highlight w:val="yellow"/>
        </w:rPr>
        <w:t xml:space="preserve"> at any time to close the chat </w:t>
      </w:r>
      <w:r w:rsidRPr="00667925">
        <w:rPr>
          <w:rFonts w:ascii="Droid Serif" w:eastAsia="Droid Serif" w:hAnsi="Droid Serif" w:cs="Droid Serif"/>
          <w:color w:val="454545"/>
          <w:highlight w:val="yellow"/>
        </w:rPr>
        <w:t>🔚</w:t>
      </w:r>
    </w:p>
    <w:p w14:paraId="0000001B" w14:textId="77777777" w:rsidR="00D412BA" w:rsidRPr="00667925" w:rsidRDefault="00D412BA">
      <w:pPr>
        <w:widowControl w:val="0"/>
        <w:spacing w:before="200" w:line="312" w:lineRule="auto"/>
        <w:rPr>
          <w:rFonts w:ascii="Droid Serif" w:eastAsia="Droid Serif" w:hAnsi="Droid Serif" w:cs="Droid Serif"/>
          <w:highlight w:val="yellow"/>
        </w:rPr>
      </w:pPr>
    </w:p>
    <w:p w14:paraId="0000001C"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[Selection ‘End’ at any time should prompt: </w:t>
      </w:r>
      <w:r w:rsidRPr="00667925">
        <w:rPr>
          <w:rFonts w:ascii="Droid Serif" w:eastAsia="Droid Serif" w:hAnsi="Droid Serif" w:cs="Droid Serif"/>
          <w:b/>
          <w:highlight w:val="yellow"/>
        </w:rPr>
        <w:t xml:space="preserve">It was nice texting with you </w:t>
      </w:r>
      <w:r w:rsidRPr="00667925">
        <w:rPr>
          <w:rFonts w:ascii="Droid Serif" w:eastAsia="Droid Serif" w:hAnsi="Droid Serif" w:cs="Droid Serif"/>
          <w:color w:val="454545"/>
          <w:highlight w:val="yellow"/>
        </w:rPr>
        <w:t>🌞</w:t>
      </w:r>
      <w:r w:rsidRPr="00667925">
        <w:rPr>
          <w:rFonts w:ascii="Droid Serif" w:eastAsia="Droid Serif" w:hAnsi="Droid Serif" w:cs="Droid Serif"/>
          <w:b/>
          <w:highlight w:val="yellow"/>
        </w:rPr>
        <w:t xml:space="preserve"> Come back again later for more details and offers.</w:t>
      </w:r>
      <w:r w:rsidRPr="00667925">
        <w:rPr>
          <w:rFonts w:ascii="Droid Serif" w:eastAsia="Droid Serif" w:hAnsi="Droid Serif" w:cs="Droid Serif"/>
          <w:highlight w:val="yellow"/>
        </w:rPr>
        <w:t>]</w:t>
      </w:r>
    </w:p>
    <w:p w14:paraId="0000001D"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w:t>
      </w:r>
    </w:p>
    <w:p w14:paraId="0000001E" w14:textId="77777777" w:rsidR="00D412BA" w:rsidRPr="00667925" w:rsidRDefault="00000000">
      <w:pPr>
        <w:widowControl w:val="0"/>
        <w:spacing w:before="200" w:line="312" w:lineRule="auto"/>
        <w:rPr>
          <w:rFonts w:ascii="Droid Serif" w:eastAsia="Droid Serif" w:hAnsi="Droid Serif" w:cs="Droid Serif"/>
          <w:b/>
          <w:i/>
          <w:highlight w:val="yellow"/>
        </w:rPr>
      </w:pPr>
      <w:r w:rsidRPr="00667925">
        <w:rPr>
          <w:highlight w:val="yellow"/>
        </w:rPr>
        <w:br w:type="page"/>
      </w:r>
    </w:p>
    <w:p w14:paraId="0000001F" w14:textId="77777777" w:rsidR="00D412BA" w:rsidRPr="00667925" w:rsidRDefault="00000000">
      <w:pPr>
        <w:widowControl w:val="0"/>
        <w:spacing w:before="200" w:line="312" w:lineRule="auto"/>
        <w:rPr>
          <w:rFonts w:ascii="Droid Serif" w:eastAsia="Droid Serif" w:hAnsi="Droid Serif" w:cs="Droid Serif"/>
          <w:b/>
          <w:i/>
          <w:sz w:val="32"/>
          <w:szCs w:val="32"/>
          <w:highlight w:val="yellow"/>
        </w:rPr>
      </w:pPr>
      <w:r w:rsidRPr="00667925">
        <w:rPr>
          <w:rFonts w:ascii="Droid Serif" w:eastAsia="Droid Serif" w:hAnsi="Droid Serif" w:cs="Droid Serif"/>
          <w:b/>
          <w:i/>
          <w:sz w:val="32"/>
          <w:szCs w:val="32"/>
          <w:highlight w:val="yellow"/>
        </w:rPr>
        <w:lastRenderedPageBreak/>
        <w:t xml:space="preserve">[SELECTION: 1. </w:t>
      </w:r>
      <w:r w:rsidRPr="00667925">
        <w:rPr>
          <w:rFonts w:ascii="Droid Serif" w:eastAsia="Droid Serif" w:hAnsi="Droid Serif" w:cs="Droid Serif"/>
          <w:b/>
          <w:color w:val="454545"/>
          <w:sz w:val="32"/>
          <w:szCs w:val="32"/>
          <w:highlight w:val="yellow"/>
        </w:rPr>
        <w:t xml:space="preserve">Benefits of planet-friendly Solar Energy </w:t>
      </w:r>
      <w:r w:rsidRPr="00667925">
        <w:rPr>
          <w:rFonts w:ascii="Droid Serif" w:eastAsia="Droid Serif" w:hAnsi="Droid Serif" w:cs="Droid Serif"/>
          <w:b/>
          <w:color w:val="454545"/>
          <w:highlight w:val="yellow"/>
        </w:rPr>
        <w:t>🚀</w:t>
      </w:r>
      <w:r w:rsidRPr="00667925">
        <w:rPr>
          <w:rFonts w:ascii="Droid Serif" w:eastAsia="Droid Serif" w:hAnsi="Droid Serif" w:cs="Droid Serif"/>
          <w:b/>
          <w:i/>
          <w:sz w:val="32"/>
          <w:szCs w:val="32"/>
          <w:highlight w:val="yellow"/>
        </w:rPr>
        <w:t>]</w:t>
      </w:r>
    </w:p>
    <w:p w14:paraId="00000020" w14:textId="77777777" w:rsidR="00D412BA" w:rsidRPr="00667925" w:rsidRDefault="00D412BA">
      <w:pPr>
        <w:widowControl w:val="0"/>
        <w:rPr>
          <w:rFonts w:ascii="Droid Serif" w:eastAsia="Droid Serif" w:hAnsi="Droid Serif" w:cs="Droid Serif"/>
          <w:color w:val="454545"/>
          <w:highlight w:val="yellow"/>
        </w:rPr>
      </w:pPr>
    </w:p>
    <w:p w14:paraId="00000021" w14:textId="77777777" w:rsidR="00D412BA" w:rsidRPr="00667925" w:rsidRDefault="00000000">
      <w:pPr>
        <w:widowControl w:val="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“Solar power is the last energy resource that isn't owned yet - nobody taxes the sun yet.”</w:t>
      </w:r>
      <w:r w:rsidRPr="00667925">
        <w:rPr>
          <w:rFonts w:ascii="Droid Serif" w:eastAsia="Droid Serif" w:hAnsi="Droid Serif" w:cs="Droid Serif"/>
          <w:color w:val="454545"/>
          <w:highlight w:val="yellow"/>
        </w:rPr>
        <w:t xml:space="preserve"> 🌞</w:t>
      </w:r>
    </w:p>
    <w:p w14:paraId="00000022" w14:textId="77777777" w:rsidR="00D412BA" w:rsidRPr="00667925" w:rsidRDefault="00D412BA">
      <w:pPr>
        <w:widowControl w:val="0"/>
        <w:rPr>
          <w:rFonts w:ascii="Droid Serif" w:eastAsia="Droid Serif" w:hAnsi="Droid Serif" w:cs="Droid Serif"/>
          <w:color w:val="454545"/>
          <w:highlight w:val="yellow"/>
        </w:rPr>
      </w:pPr>
    </w:p>
    <w:p w14:paraId="00000023" w14:textId="4060575C"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World typically produces around 51 billion </w:t>
      </w:r>
      <w:r w:rsidR="009E0FFF" w:rsidRPr="00667925">
        <w:rPr>
          <w:rFonts w:ascii="Droid Serif" w:eastAsia="Droid Serif" w:hAnsi="Droid Serif" w:cs="Droid Serif"/>
          <w:color w:val="454545"/>
          <w:highlight w:val="yellow"/>
        </w:rPr>
        <w:t>tons</w:t>
      </w:r>
      <w:r w:rsidRPr="00667925">
        <w:rPr>
          <w:rFonts w:ascii="Droid Serif" w:eastAsia="Droid Serif" w:hAnsi="Droid Serif" w:cs="Droid Serif"/>
          <w:color w:val="454545"/>
          <w:highlight w:val="yellow"/>
        </w:rPr>
        <w:t xml:space="preserve"> of Carbon Emissions every year, and the power sector alone contributes to about a quarter of these emissions. </w:t>
      </w:r>
      <w:r w:rsidRPr="00667925">
        <w:rPr>
          <w:rFonts w:ascii="Droid Serif" w:eastAsia="Droid Serif" w:hAnsi="Droid Serif" w:cs="Droid Serif"/>
          <w:color w:val="454545"/>
          <w:sz w:val="22"/>
          <w:szCs w:val="22"/>
          <w:highlight w:val="yellow"/>
        </w:rPr>
        <w:t>💨</w:t>
      </w:r>
    </w:p>
    <w:p w14:paraId="00000024" w14:textId="77777777" w:rsidR="00D412BA" w:rsidRPr="00667925" w:rsidRDefault="00D412BA">
      <w:pPr>
        <w:widowControl w:val="0"/>
        <w:jc w:val="both"/>
        <w:rPr>
          <w:rFonts w:ascii="Droid Serif" w:eastAsia="Droid Serif" w:hAnsi="Droid Serif" w:cs="Droid Serif"/>
          <w:color w:val="454545"/>
          <w:highlight w:val="yellow"/>
        </w:rPr>
      </w:pPr>
    </w:p>
    <w:p w14:paraId="00000025" w14:textId="657FF16D"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There is no path to deep </w:t>
      </w:r>
      <w:r w:rsidR="009E0FFF" w:rsidRPr="00667925">
        <w:rPr>
          <w:rFonts w:ascii="Droid Serif" w:eastAsia="Droid Serif" w:hAnsi="Droid Serif" w:cs="Droid Serif"/>
          <w:color w:val="454545"/>
          <w:highlight w:val="yellow"/>
        </w:rPr>
        <w:t>decarbonization</w:t>
      </w:r>
      <w:r w:rsidRPr="00667925">
        <w:rPr>
          <w:rFonts w:ascii="Droid Serif" w:eastAsia="Droid Serif" w:hAnsi="Droid Serif" w:cs="Droid Serif"/>
          <w:color w:val="454545"/>
          <w:highlight w:val="yellow"/>
        </w:rPr>
        <w:t xml:space="preserve"> without involving the clean power sector, and there is no path to clean power without deploying significant Solar energy. </w:t>
      </w:r>
      <w:r w:rsidRPr="00667925">
        <w:rPr>
          <w:rFonts w:ascii="Droid Serif" w:eastAsia="Droid Serif" w:hAnsi="Droid Serif" w:cs="Droid Serif"/>
          <w:color w:val="454545"/>
          <w:sz w:val="22"/>
          <w:szCs w:val="22"/>
          <w:highlight w:val="yellow"/>
        </w:rPr>
        <w:t>❗</w:t>
      </w:r>
    </w:p>
    <w:p w14:paraId="00000026" w14:textId="77777777" w:rsidR="00D412BA" w:rsidRPr="00667925" w:rsidRDefault="00D412BA">
      <w:pPr>
        <w:widowControl w:val="0"/>
        <w:jc w:val="both"/>
        <w:rPr>
          <w:rFonts w:ascii="Droid Serif" w:eastAsia="Droid Serif" w:hAnsi="Droid Serif" w:cs="Droid Serif"/>
          <w:color w:val="454545"/>
          <w:highlight w:val="yellow"/>
        </w:rPr>
      </w:pPr>
    </w:p>
    <w:p w14:paraId="00000027" w14:textId="50F47D60"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With the increase in energy demands and grid rates, solar may be the best option for both your home and </w:t>
      </w:r>
      <w:r w:rsidR="009E0FFF" w:rsidRPr="00667925">
        <w:rPr>
          <w:rFonts w:ascii="Droid Serif" w:eastAsia="Droid Serif" w:hAnsi="Droid Serif" w:cs="Droid Serif"/>
          <w:color w:val="454545"/>
          <w:highlight w:val="yellow"/>
        </w:rPr>
        <w:t>business.</w:t>
      </w:r>
      <w:r w:rsidRPr="00667925">
        <w:rPr>
          <w:rFonts w:ascii="Droid Serif" w:eastAsia="Droid Serif" w:hAnsi="Droid Serif" w:cs="Droid Serif"/>
          <w:color w:val="454545"/>
          <w:highlight w:val="yellow"/>
        </w:rPr>
        <w:t xml:space="preserve"> </w:t>
      </w:r>
    </w:p>
    <w:p w14:paraId="00000028" w14:textId="7B949A51" w:rsidR="00D412BA" w:rsidRPr="00667925" w:rsidRDefault="00000000">
      <w:pPr>
        <w:widowControl w:val="0"/>
        <w:jc w:val="both"/>
        <w:rPr>
          <w:rFonts w:ascii="Droid Serif" w:eastAsia="Droid Serif" w:hAnsi="Droid Serif" w:cs="Droid Serif"/>
          <w:color w:val="454545"/>
          <w:highlight w:val="yellow"/>
        </w:rPr>
      </w:pPr>
      <w:r w:rsidRPr="00667925">
        <w:rPr>
          <w:rFonts w:ascii="Droid Serif" w:eastAsia="Droid Serif" w:hAnsi="Droid Serif" w:cs="Droid Serif"/>
          <w:color w:val="454545"/>
          <w:highlight w:val="yellow"/>
        </w:rPr>
        <w:t xml:space="preserve">You may select any of the following options to know more about solar </w:t>
      </w:r>
      <w:r w:rsidR="009E0FFF" w:rsidRPr="00667925">
        <w:rPr>
          <w:rFonts w:ascii="Droid Serif" w:eastAsia="Droid Serif" w:hAnsi="Droid Serif" w:cs="Droid Serif"/>
          <w:color w:val="454545"/>
          <w:highlight w:val="yellow"/>
        </w:rPr>
        <w:t xml:space="preserve">energy! </w:t>
      </w:r>
      <w:r w:rsidR="009E0FFF" w:rsidRPr="00667925">
        <w:rPr>
          <w:rFonts w:ascii="Segoe UI Emoji" w:eastAsia="Droid Serif" w:hAnsi="Segoe UI Emoji" w:cs="Segoe UI Emoji"/>
          <w:color w:val="454545"/>
          <w:highlight w:val="yellow"/>
        </w:rPr>
        <w:t>👇</w:t>
      </w:r>
    </w:p>
    <w:p w14:paraId="00000029" w14:textId="77777777" w:rsidR="00D412BA" w:rsidRPr="00667925" w:rsidRDefault="00D412BA">
      <w:pPr>
        <w:widowControl w:val="0"/>
        <w:jc w:val="both"/>
        <w:rPr>
          <w:rFonts w:ascii="Droid Serif" w:eastAsia="Droid Serif" w:hAnsi="Droid Serif" w:cs="Droid Serif"/>
          <w:color w:val="454545"/>
          <w:highlight w:val="yellow"/>
        </w:rPr>
      </w:pPr>
    </w:p>
    <w:p w14:paraId="0000002A" w14:textId="77777777" w:rsidR="00D412BA" w:rsidRPr="00667925" w:rsidRDefault="00000000">
      <w:pPr>
        <w:widowControl w:val="0"/>
        <w:numPr>
          <w:ilvl w:val="0"/>
          <w:numId w:val="15"/>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Why should I go solar?</w:t>
      </w:r>
    </w:p>
    <w:p w14:paraId="0000002B"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How do solar panels work for my home?</w:t>
      </w:r>
    </w:p>
    <w:p w14:paraId="0000002C"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What are my solar financing options?</w:t>
      </w:r>
    </w:p>
    <w:p w14:paraId="0000002D" w14:textId="77777777" w:rsidR="00D412BA" w:rsidRPr="00BF5C87" w:rsidRDefault="00000000">
      <w:pPr>
        <w:widowControl w:val="0"/>
        <w:numPr>
          <w:ilvl w:val="0"/>
          <w:numId w:val="15"/>
        </w:numPr>
        <w:spacing w:before="240"/>
        <w:rPr>
          <w:rFonts w:ascii="Droid Serif" w:eastAsia="Droid Serif" w:hAnsi="Droid Serif" w:cs="Droid Serif"/>
          <w:b/>
          <w:color w:val="454545"/>
          <w:highlight w:val="yellow"/>
        </w:rPr>
      </w:pPr>
      <w:r w:rsidRPr="00BF5C87">
        <w:rPr>
          <w:rFonts w:ascii="Droid Serif" w:eastAsia="Droid Serif" w:hAnsi="Droid Serif" w:cs="Droid Serif"/>
          <w:b/>
          <w:color w:val="454545"/>
          <w:highlight w:val="yellow"/>
        </w:rPr>
        <w:t>Am I ready for solar?</w:t>
      </w:r>
    </w:p>
    <w:p w14:paraId="0000002E" w14:textId="77777777" w:rsidR="00D412BA" w:rsidRDefault="00D412BA">
      <w:pPr>
        <w:widowControl w:val="0"/>
        <w:spacing w:before="240"/>
        <w:rPr>
          <w:rFonts w:ascii="Droid Serif" w:eastAsia="Droid Serif" w:hAnsi="Droid Serif" w:cs="Droid Serif"/>
          <w:b/>
          <w:color w:val="454545"/>
        </w:rPr>
      </w:pPr>
    </w:p>
    <w:p w14:paraId="0000002F"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30"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31"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32"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33" w14:textId="77777777" w:rsidR="00D412BA" w:rsidRDefault="00D412BA">
      <w:pPr>
        <w:widowControl w:val="0"/>
        <w:spacing w:before="200" w:line="312" w:lineRule="auto"/>
        <w:rPr>
          <w:rFonts w:ascii="Droid Serif" w:eastAsia="Droid Serif" w:hAnsi="Droid Serif" w:cs="Droid Serif"/>
        </w:rPr>
      </w:pPr>
    </w:p>
    <w:p w14:paraId="00000034" w14:textId="77777777" w:rsidR="00D412BA" w:rsidRDefault="00000000">
      <w:pPr>
        <w:spacing w:line="276" w:lineRule="auto"/>
        <w:rPr>
          <w:rFonts w:ascii="Droid Serif" w:eastAsia="Droid Serif" w:hAnsi="Droid Serif" w:cs="Droid Serif"/>
          <w:b/>
          <w:i/>
        </w:rPr>
      </w:pPr>
      <w:r>
        <w:br w:type="page"/>
      </w:r>
    </w:p>
    <w:p w14:paraId="00000035" w14:textId="77777777" w:rsidR="00D412BA" w:rsidRPr="00667925" w:rsidRDefault="00000000">
      <w:pPr>
        <w:widowControl w:val="0"/>
        <w:spacing w:before="200" w:line="312" w:lineRule="auto"/>
        <w:rPr>
          <w:rFonts w:ascii="Droid Serif" w:eastAsia="Droid Serif" w:hAnsi="Droid Serif" w:cs="Droid Serif"/>
          <w:b/>
          <w:i/>
          <w:color w:val="0070C0"/>
          <w:sz w:val="28"/>
          <w:szCs w:val="28"/>
          <w:highlight w:val="yellow"/>
        </w:rPr>
      </w:pPr>
      <w:r w:rsidRPr="00667925">
        <w:rPr>
          <w:rFonts w:ascii="Droid Serif" w:eastAsia="Droid Serif" w:hAnsi="Droid Serif" w:cs="Droid Serif"/>
          <w:b/>
          <w:i/>
          <w:color w:val="0070C0"/>
          <w:sz w:val="28"/>
          <w:szCs w:val="28"/>
          <w:highlight w:val="yellow"/>
        </w:rPr>
        <w:lastRenderedPageBreak/>
        <w:t xml:space="preserve">[SELECTION: 1.1. </w:t>
      </w:r>
      <w:r w:rsidRPr="00667925">
        <w:rPr>
          <w:rFonts w:ascii="Droid Serif" w:eastAsia="Droid Serif" w:hAnsi="Droid Serif" w:cs="Droid Serif"/>
          <w:b/>
          <w:color w:val="0070C0"/>
          <w:sz w:val="28"/>
          <w:szCs w:val="28"/>
          <w:highlight w:val="yellow"/>
        </w:rPr>
        <w:t>Why should I go solar?</w:t>
      </w:r>
      <w:r w:rsidRPr="00667925">
        <w:rPr>
          <w:rFonts w:ascii="Droid Serif" w:eastAsia="Droid Serif" w:hAnsi="Droid Serif" w:cs="Droid Serif"/>
          <w:b/>
          <w:i/>
          <w:color w:val="0070C0"/>
          <w:sz w:val="28"/>
          <w:szCs w:val="28"/>
          <w:highlight w:val="yellow"/>
        </w:rPr>
        <w:t xml:space="preserve"> </w:t>
      </w:r>
      <w:r w:rsidRPr="00667925">
        <w:rPr>
          <w:rFonts w:ascii="Droid Serif" w:eastAsia="Droid Serif" w:hAnsi="Droid Serif" w:cs="Droid Serif"/>
          <w:color w:val="0070C0"/>
          <w:sz w:val="28"/>
          <w:szCs w:val="28"/>
          <w:highlight w:val="yellow"/>
        </w:rPr>
        <w:t>👇</w:t>
      </w:r>
      <w:r w:rsidRPr="00667925">
        <w:rPr>
          <w:rFonts w:ascii="Droid Serif" w:eastAsia="Droid Serif" w:hAnsi="Droid Serif" w:cs="Droid Serif"/>
          <w:b/>
          <w:i/>
          <w:color w:val="0070C0"/>
          <w:sz w:val="28"/>
          <w:szCs w:val="28"/>
          <w:highlight w:val="yellow"/>
        </w:rPr>
        <w:t>]</w:t>
      </w:r>
    </w:p>
    <w:p w14:paraId="00000036"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are the financial benefits of solar energy?</w:t>
      </w:r>
    </w:p>
    <w:p w14:paraId="00000037"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are the environmental benefits of solar energy?</w:t>
      </w:r>
    </w:p>
    <w:p w14:paraId="00000038"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How do I find out how much I pay for electricity?</w:t>
      </w:r>
    </w:p>
    <w:p w14:paraId="00000039" w14:textId="77777777" w:rsidR="00D412BA" w:rsidRPr="00667925" w:rsidRDefault="00000000">
      <w:pPr>
        <w:widowControl w:val="0"/>
        <w:numPr>
          <w:ilvl w:val="0"/>
          <w:numId w:val="16"/>
        </w:numPr>
        <w:spacing w:before="240"/>
        <w:rPr>
          <w:rFonts w:ascii="Droid Serif" w:eastAsia="Droid Serif" w:hAnsi="Droid Serif" w:cs="Droid Serif"/>
          <w:b/>
          <w:color w:val="454545"/>
          <w:highlight w:val="yellow"/>
        </w:rPr>
      </w:pPr>
      <w:r w:rsidRPr="00667925">
        <w:rPr>
          <w:rFonts w:ascii="Droid Serif" w:eastAsia="Droid Serif" w:hAnsi="Droid Serif" w:cs="Droid Serif"/>
          <w:b/>
          <w:color w:val="454545"/>
          <w:highlight w:val="yellow"/>
        </w:rPr>
        <w:t>What is net metering?</w:t>
      </w:r>
    </w:p>
    <w:p w14:paraId="0000003A" w14:textId="77777777" w:rsidR="00D412BA" w:rsidRDefault="00D412BA">
      <w:pPr>
        <w:widowControl w:val="0"/>
        <w:spacing w:before="240"/>
        <w:rPr>
          <w:rFonts w:ascii="Droid Serif" w:eastAsia="Droid Serif" w:hAnsi="Droid Serif" w:cs="Droid Serif"/>
          <w:b/>
          <w:color w:val="454545"/>
        </w:rPr>
      </w:pPr>
    </w:p>
    <w:p w14:paraId="0000003B"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‘Menu’</w:t>
      </w:r>
      <w:r w:rsidRPr="00667925">
        <w:rPr>
          <w:rFonts w:ascii="Droid Serif" w:eastAsia="Droid Serif" w:hAnsi="Droid Serif" w:cs="Droid Serif"/>
          <w:highlight w:val="yellow"/>
        </w:rPr>
        <w:t xml:space="preserve"> at any time to return to the main menu 🔝</w:t>
      </w:r>
    </w:p>
    <w:p w14:paraId="0000003C"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‘Up’</w:t>
      </w:r>
      <w:r w:rsidRPr="00667925">
        <w:rPr>
          <w:rFonts w:ascii="Droid Serif" w:eastAsia="Droid Serif" w:hAnsi="Droid Serif" w:cs="Droid Serif"/>
          <w:highlight w:val="yellow"/>
        </w:rPr>
        <w:t xml:space="preserve"> at any time to return to the current sub-menu 🔝</w:t>
      </w:r>
    </w:p>
    <w:p w14:paraId="0000003D" w14:textId="77777777" w:rsidR="00D412BA" w:rsidRPr="00667925" w:rsidRDefault="00000000">
      <w:pPr>
        <w:widowControl w:val="0"/>
        <w:spacing w:before="200" w:line="312" w:lineRule="auto"/>
        <w:rPr>
          <w:rFonts w:ascii="Droid Serif" w:eastAsia="Droid Serif" w:hAnsi="Droid Serif" w:cs="Droid Serif"/>
          <w:highlight w:val="yellow"/>
        </w:rPr>
      </w:pPr>
      <w:r w:rsidRPr="00667925">
        <w:rPr>
          <w:rFonts w:ascii="Droid Serif" w:eastAsia="Droid Serif" w:hAnsi="Droid Serif" w:cs="Droid Serif"/>
          <w:highlight w:val="yellow"/>
        </w:rPr>
        <w:t xml:space="preserve">👉 Type </w:t>
      </w:r>
      <w:r w:rsidRPr="00667925">
        <w:rPr>
          <w:rFonts w:ascii="Droid Serif" w:eastAsia="Droid Serif" w:hAnsi="Droid Serif" w:cs="Droid Serif"/>
          <w:b/>
          <w:highlight w:val="yellow"/>
        </w:rPr>
        <w:t>‘Sunny, quote me’</w:t>
      </w:r>
      <w:r w:rsidRPr="00667925">
        <w:rPr>
          <w:rFonts w:ascii="Droid Serif" w:eastAsia="Droid Serif" w:hAnsi="Droid Serif" w:cs="Droid Serif"/>
          <w:highlight w:val="yellow"/>
        </w:rPr>
        <w:t xml:space="preserve"> at any time to get a custom quote 🌞</w:t>
      </w:r>
    </w:p>
    <w:p w14:paraId="0000003E" w14:textId="77777777" w:rsidR="00D412BA" w:rsidRPr="00667925" w:rsidRDefault="00000000">
      <w:pPr>
        <w:widowControl w:val="0"/>
        <w:spacing w:before="200" w:line="312" w:lineRule="auto"/>
        <w:rPr>
          <w:rFonts w:ascii="Droid Serif" w:eastAsia="Droid Serif" w:hAnsi="Droid Serif" w:cs="Droid Serif"/>
          <w:color w:val="454545"/>
          <w:highlight w:val="yellow"/>
        </w:rPr>
      </w:pPr>
      <w:r w:rsidRPr="00667925">
        <w:rPr>
          <w:rFonts w:ascii="Droid Serif" w:eastAsia="Droid Serif" w:hAnsi="Droid Serif" w:cs="Droid Serif"/>
          <w:highlight w:val="yellow"/>
        </w:rPr>
        <w:t xml:space="preserve">👉You can type </w:t>
      </w:r>
      <w:r w:rsidRPr="00667925">
        <w:rPr>
          <w:rFonts w:ascii="Droid Serif" w:eastAsia="Droid Serif" w:hAnsi="Droid Serif" w:cs="Droid Serif"/>
          <w:b/>
          <w:highlight w:val="yellow"/>
        </w:rPr>
        <w:t>‘End’</w:t>
      </w:r>
      <w:r w:rsidRPr="00667925">
        <w:rPr>
          <w:rFonts w:ascii="Droid Serif" w:eastAsia="Droid Serif" w:hAnsi="Droid Serif" w:cs="Droid Serif"/>
          <w:highlight w:val="yellow"/>
        </w:rPr>
        <w:t xml:space="preserve"> at any time to close the chat </w:t>
      </w:r>
      <w:r w:rsidRPr="00667925">
        <w:rPr>
          <w:rFonts w:ascii="Droid Serif" w:eastAsia="Droid Serif" w:hAnsi="Droid Serif" w:cs="Droid Serif"/>
          <w:color w:val="454545"/>
          <w:highlight w:val="yellow"/>
        </w:rPr>
        <w:t>🔚</w:t>
      </w:r>
    </w:p>
    <w:p w14:paraId="0000003F" w14:textId="77777777" w:rsidR="00D412BA" w:rsidRPr="00667925" w:rsidRDefault="00D412BA">
      <w:pPr>
        <w:widowControl w:val="0"/>
        <w:spacing w:before="200" w:line="312" w:lineRule="auto"/>
        <w:rPr>
          <w:rFonts w:ascii="Droid Serif" w:eastAsia="Droid Serif" w:hAnsi="Droid Serif" w:cs="Droid Serif"/>
          <w:color w:val="454545"/>
          <w:highlight w:val="yellow"/>
        </w:rPr>
      </w:pPr>
    </w:p>
    <w:p w14:paraId="00000040"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1.1.1. </w:t>
      </w:r>
      <w:r w:rsidRPr="00667925">
        <w:rPr>
          <w:rFonts w:ascii="Droid Serif" w:eastAsia="Droid Serif" w:hAnsi="Droid Serif" w:cs="Droid Serif"/>
          <w:b/>
          <w:color w:val="984806"/>
          <w:highlight w:val="yellow"/>
        </w:rPr>
        <w:t>What are the financial benefits of solar energy?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1"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When you install a solar energy system on your property, you save money on your electricity bills instantly 💸 and protect yourself against rising electricity rates in the future. 😱 </w:t>
      </w:r>
    </w:p>
    <w:p w14:paraId="00000042"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How much you can save depends on the utility rates and type of Solar PV system, but going solar is a smart investment regardless of where you live. </w:t>
      </w:r>
    </w:p>
    <w:p w14:paraId="00000043" w14:textId="0B6942D0"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Typical payback period for home users is </w:t>
      </w:r>
      <w:r w:rsidRPr="00667925">
        <w:rPr>
          <w:rFonts w:ascii="Droid Serif" w:eastAsia="Droid Serif" w:hAnsi="Droid Serif" w:cs="Droid Serif"/>
          <w:b/>
          <w:color w:val="454545"/>
          <w:sz w:val="22"/>
          <w:szCs w:val="22"/>
          <w:highlight w:val="yellow"/>
        </w:rPr>
        <w:t>around 3 years</w:t>
      </w:r>
      <w:r w:rsidRPr="00667925">
        <w:rPr>
          <w:rFonts w:ascii="Droid Serif" w:eastAsia="Droid Serif" w:hAnsi="Droid Serif" w:cs="Droid Serif"/>
          <w:color w:val="454545"/>
          <w:sz w:val="22"/>
          <w:szCs w:val="22"/>
          <w:highlight w:val="yellow"/>
        </w:rPr>
        <w:t xml:space="preserve"> for net-metering solar systems. And typical </w:t>
      </w:r>
      <w:r w:rsidR="009E0FFF" w:rsidRPr="00667925">
        <w:rPr>
          <w:rFonts w:ascii="Droid Serif" w:eastAsia="Droid Serif" w:hAnsi="Droid Serif" w:cs="Droid Serif"/>
          <w:color w:val="454545"/>
          <w:sz w:val="22"/>
          <w:szCs w:val="22"/>
          <w:highlight w:val="yellow"/>
        </w:rPr>
        <w:t>levelized</w:t>
      </w:r>
      <w:r w:rsidRPr="00667925">
        <w:rPr>
          <w:rFonts w:ascii="Droid Serif" w:eastAsia="Droid Serif" w:hAnsi="Droid Serif" w:cs="Droid Serif"/>
          <w:color w:val="454545"/>
          <w:sz w:val="22"/>
          <w:szCs w:val="22"/>
          <w:highlight w:val="yellow"/>
        </w:rPr>
        <w:t xml:space="preserve"> cost of energy for Commercial &amp; Industrial Solar PV plants is </w:t>
      </w:r>
      <w:r w:rsidRPr="00667925">
        <w:rPr>
          <w:rFonts w:ascii="Droid Serif" w:eastAsia="Droid Serif" w:hAnsi="Droid Serif" w:cs="Droid Serif"/>
          <w:b/>
          <w:color w:val="454545"/>
          <w:sz w:val="22"/>
          <w:szCs w:val="22"/>
          <w:highlight w:val="yellow"/>
        </w:rPr>
        <w:t>under PKR 3</w:t>
      </w:r>
      <w:r w:rsidRPr="00667925">
        <w:rPr>
          <w:rFonts w:ascii="Droid Serif" w:eastAsia="Droid Serif" w:hAnsi="Droid Serif" w:cs="Droid Serif"/>
          <w:color w:val="454545"/>
          <w:sz w:val="22"/>
          <w:szCs w:val="22"/>
          <w:highlight w:val="yellow"/>
        </w:rPr>
        <w:t xml:space="preserve"> over the lifetime of PV Plant. 💡 </w:t>
      </w:r>
    </w:p>
    <w:p w14:paraId="00000044"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1.1.2. </w:t>
      </w:r>
      <w:r w:rsidRPr="00667925">
        <w:rPr>
          <w:rFonts w:ascii="Droid Serif" w:eastAsia="Droid Serif" w:hAnsi="Droid Serif" w:cs="Droid Serif"/>
          <w:b/>
          <w:color w:val="984806"/>
          <w:highlight w:val="yellow"/>
        </w:rPr>
        <w:t>What are the environmental benefits of solar energy?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5" w14:textId="4F13952C"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Solar power, like other renewable energy resources, has many environmental and health benefits. Going solar reduces greenhouse gas emissions, which contribute to climate change, and also results in fewer air pollutants like sulfur dioxide and particulate matter, which can cause health problems. World at large typically emits </w:t>
      </w:r>
      <w:r w:rsidRPr="00667925">
        <w:rPr>
          <w:rFonts w:ascii="Droid Serif" w:eastAsia="Droid Serif" w:hAnsi="Droid Serif" w:cs="Droid Serif"/>
          <w:b/>
          <w:color w:val="454545"/>
          <w:sz w:val="22"/>
          <w:szCs w:val="22"/>
          <w:highlight w:val="yellow"/>
        </w:rPr>
        <w:t xml:space="preserve">51 billion </w:t>
      </w:r>
      <w:r w:rsidR="0060623D" w:rsidRPr="00667925">
        <w:rPr>
          <w:rFonts w:ascii="Droid Serif" w:eastAsia="Droid Serif" w:hAnsi="Droid Serif" w:cs="Droid Serif"/>
          <w:b/>
          <w:color w:val="454545"/>
          <w:sz w:val="22"/>
          <w:szCs w:val="22"/>
          <w:highlight w:val="yellow"/>
        </w:rPr>
        <w:t>tons</w:t>
      </w:r>
      <w:r w:rsidRPr="00667925">
        <w:rPr>
          <w:rFonts w:ascii="Droid Serif" w:eastAsia="Droid Serif" w:hAnsi="Droid Serif" w:cs="Droid Serif"/>
          <w:color w:val="454545"/>
          <w:sz w:val="22"/>
          <w:szCs w:val="22"/>
          <w:highlight w:val="yellow"/>
        </w:rPr>
        <w:t xml:space="preserve"> of GHGs in the year, and more than one fifth of this carbon footprint has a lifetime of </w:t>
      </w:r>
      <w:r w:rsidRPr="00667925">
        <w:rPr>
          <w:rFonts w:ascii="Droid Serif" w:eastAsia="Droid Serif" w:hAnsi="Droid Serif" w:cs="Droid Serif"/>
          <w:b/>
          <w:color w:val="454545"/>
          <w:sz w:val="22"/>
          <w:szCs w:val="22"/>
          <w:highlight w:val="yellow"/>
        </w:rPr>
        <w:t>over 10,000 years</w:t>
      </w:r>
      <w:r w:rsidRPr="00667925">
        <w:rPr>
          <w:rFonts w:ascii="Droid Serif" w:eastAsia="Droid Serif" w:hAnsi="Droid Serif" w:cs="Droid Serif"/>
          <w:color w:val="454545"/>
          <w:sz w:val="22"/>
          <w:szCs w:val="22"/>
          <w:highlight w:val="yellow"/>
        </w:rPr>
        <w:t xml:space="preserve">. </w:t>
      </w:r>
    </w:p>
    <w:p w14:paraId="00000046" w14:textId="0910499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Typically, a </w:t>
      </w:r>
      <w:r w:rsidR="0060623D" w:rsidRPr="00667925">
        <w:rPr>
          <w:rFonts w:ascii="Droid Serif" w:eastAsia="Droid Serif" w:hAnsi="Droid Serif" w:cs="Droid Serif"/>
          <w:color w:val="454545"/>
          <w:sz w:val="22"/>
          <w:szCs w:val="22"/>
          <w:highlight w:val="yellow"/>
        </w:rPr>
        <w:t>10-kW</w:t>
      </w:r>
      <w:r w:rsidRPr="00667925">
        <w:rPr>
          <w:rFonts w:ascii="Droid Serif" w:eastAsia="Droid Serif" w:hAnsi="Droid Serif" w:cs="Droid Serif"/>
          <w:color w:val="454545"/>
          <w:sz w:val="22"/>
          <w:szCs w:val="22"/>
          <w:highlight w:val="yellow"/>
        </w:rPr>
        <w:t xml:space="preserve"> residential Solar Solution can offset roughly </w:t>
      </w:r>
      <w:r w:rsidRPr="00667925">
        <w:rPr>
          <w:rFonts w:ascii="Droid Serif" w:eastAsia="Droid Serif" w:hAnsi="Droid Serif" w:cs="Droid Serif"/>
          <w:b/>
          <w:color w:val="454545"/>
          <w:sz w:val="22"/>
          <w:szCs w:val="22"/>
          <w:highlight w:val="yellow"/>
        </w:rPr>
        <w:t xml:space="preserve">13.5 </w:t>
      </w:r>
      <w:r w:rsidR="0060623D" w:rsidRPr="00667925">
        <w:rPr>
          <w:rFonts w:ascii="Droid Serif" w:eastAsia="Droid Serif" w:hAnsi="Droid Serif" w:cs="Droid Serif"/>
          <w:b/>
          <w:color w:val="454545"/>
          <w:sz w:val="22"/>
          <w:szCs w:val="22"/>
          <w:highlight w:val="yellow"/>
        </w:rPr>
        <w:t>tons</w:t>
      </w:r>
      <w:r w:rsidRPr="00667925">
        <w:rPr>
          <w:rFonts w:ascii="Droid Serif" w:eastAsia="Droid Serif" w:hAnsi="Droid Serif" w:cs="Droid Serif"/>
          <w:color w:val="454545"/>
          <w:sz w:val="22"/>
          <w:szCs w:val="22"/>
          <w:highlight w:val="yellow"/>
        </w:rPr>
        <w:t xml:space="preserve"> of carbon footprint per year. Meanwhile, Pakistan’s carbon emissions are roughly 1.5 </w:t>
      </w:r>
      <w:r w:rsidR="0060623D" w:rsidRPr="00667925">
        <w:rPr>
          <w:rFonts w:ascii="Droid Serif" w:eastAsia="Droid Serif" w:hAnsi="Droid Serif" w:cs="Droid Serif"/>
          <w:color w:val="454545"/>
          <w:sz w:val="22"/>
          <w:szCs w:val="22"/>
          <w:highlight w:val="yellow"/>
        </w:rPr>
        <w:t>tons</w:t>
      </w:r>
      <w:r w:rsidRPr="00667925">
        <w:rPr>
          <w:rFonts w:ascii="Droid Serif" w:eastAsia="Droid Serif" w:hAnsi="Droid Serif" w:cs="Droid Serif"/>
          <w:color w:val="454545"/>
          <w:sz w:val="22"/>
          <w:szCs w:val="22"/>
          <w:highlight w:val="yellow"/>
        </w:rPr>
        <w:t xml:space="preserve"> per capital. 💡 . </w:t>
      </w:r>
    </w:p>
    <w:p w14:paraId="00000047"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lastRenderedPageBreak/>
        <w:t xml:space="preserve">[SELECTION: 1.1.3. </w:t>
      </w:r>
      <w:r w:rsidRPr="00667925">
        <w:rPr>
          <w:rFonts w:ascii="Droid Serif" w:eastAsia="Droid Serif" w:hAnsi="Droid Serif" w:cs="Droid Serif"/>
          <w:b/>
          <w:color w:val="984806"/>
          <w:highlight w:val="yellow"/>
        </w:rPr>
        <w:t>How do I find out how much I pay for electricity?</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8"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The easiest way to find out how much you pay for electricity (and how much electricity you use per month) is to take a look at your utility electricity bill. </w:t>
      </w:r>
    </w:p>
    <w:p w14:paraId="00000049" w14:textId="77777777"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You can use our smart analytics module to estimate your utility cost savings via Solar Solutions at: </w:t>
      </w:r>
      <w:r w:rsidRPr="00667925">
        <w:rPr>
          <w:rFonts w:ascii="Droid Serif" w:eastAsia="Droid Serif" w:hAnsi="Droid Serif" w:cs="Droid Serif"/>
          <w:color w:val="980000"/>
          <w:sz w:val="22"/>
          <w:szCs w:val="22"/>
          <w:highlight w:val="yellow"/>
        </w:rPr>
        <w:t>[link to estimator]</w:t>
      </w:r>
    </w:p>
    <w:p w14:paraId="0000004A" w14:textId="77777777" w:rsidR="00D412BA" w:rsidRPr="00667925" w:rsidRDefault="00D412BA">
      <w:pPr>
        <w:widowControl w:val="0"/>
        <w:spacing w:before="240"/>
        <w:jc w:val="both"/>
        <w:rPr>
          <w:rFonts w:ascii="Droid Serif" w:eastAsia="Droid Serif" w:hAnsi="Droid Serif" w:cs="Droid Serif"/>
          <w:color w:val="454545"/>
          <w:sz w:val="22"/>
          <w:szCs w:val="22"/>
          <w:highlight w:val="yellow"/>
        </w:rPr>
      </w:pPr>
    </w:p>
    <w:p w14:paraId="0000004B" w14:textId="77777777" w:rsidR="00D412BA" w:rsidRPr="00667925" w:rsidRDefault="00000000">
      <w:pPr>
        <w:widowControl w:val="0"/>
        <w:spacing w:before="200" w:line="312" w:lineRule="auto"/>
        <w:rPr>
          <w:rFonts w:ascii="Droid Serif" w:eastAsia="Droid Serif" w:hAnsi="Droid Serif" w:cs="Droid Serif"/>
          <w:b/>
          <w:i/>
          <w:color w:val="984806"/>
          <w:highlight w:val="yellow"/>
        </w:rPr>
      </w:pPr>
      <w:r w:rsidRPr="00667925">
        <w:rPr>
          <w:rFonts w:ascii="Droid Serif" w:eastAsia="Droid Serif" w:hAnsi="Droid Serif" w:cs="Droid Serif"/>
          <w:b/>
          <w:i/>
          <w:color w:val="984806"/>
          <w:highlight w:val="yellow"/>
        </w:rPr>
        <w:t xml:space="preserve">[SELECTION: 1.1.4. </w:t>
      </w:r>
      <w:r w:rsidRPr="00667925">
        <w:rPr>
          <w:rFonts w:ascii="Droid Serif" w:eastAsia="Droid Serif" w:hAnsi="Droid Serif" w:cs="Droid Serif"/>
          <w:b/>
          <w:color w:val="984806"/>
          <w:highlight w:val="yellow"/>
        </w:rPr>
        <w:t>What is net metering?</w:t>
      </w:r>
      <w:r w:rsidRPr="00667925">
        <w:rPr>
          <w:rFonts w:ascii="Droid Serif" w:eastAsia="Droid Serif" w:hAnsi="Droid Serif" w:cs="Droid Serif"/>
          <w:b/>
          <w:i/>
          <w:color w:val="984806"/>
          <w:highlight w:val="yellow"/>
        </w:rPr>
        <w:t xml:space="preserve"> </w:t>
      </w:r>
      <w:r w:rsidRPr="00667925">
        <w:rPr>
          <w:rFonts w:ascii="Apple Color Emoji" w:eastAsia="Apple Color Emoji" w:hAnsi="Apple Color Emoji" w:cs="Apple Color Emoji"/>
          <w:color w:val="984806"/>
          <w:highlight w:val="yellow"/>
        </w:rPr>
        <w:t>👇</w:t>
      </w:r>
      <w:r w:rsidRPr="00667925">
        <w:rPr>
          <w:rFonts w:ascii="Droid Serif" w:eastAsia="Droid Serif" w:hAnsi="Droid Serif" w:cs="Droid Serif"/>
          <w:b/>
          <w:i/>
          <w:color w:val="984806"/>
          <w:highlight w:val="yellow"/>
        </w:rPr>
        <w:t>]</w:t>
      </w:r>
    </w:p>
    <w:p w14:paraId="0000004C" w14:textId="1B414523" w:rsidR="00D412BA" w:rsidRPr="00667925" w:rsidRDefault="00000000">
      <w:pPr>
        <w:widowControl w:val="0"/>
        <w:spacing w:before="240"/>
        <w:jc w:val="both"/>
        <w:rPr>
          <w:rFonts w:ascii="Droid Serif" w:eastAsia="Droid Serif" w:hAnsi="Droid Serif" w:cs="Droid Serif"/>
          <w:color w:val="454545"/>
          <w:sz w:val="22"/>
          <w:szCs w:val="22"/>
          <w:highlight w:val="yellow"/>
        </w:rPr>
      </w:pPr>
      <w:r w:rsidRPr="00667925">
        <w:rPr>
          <w:rFonts w:ascii="Droid Serif" w:eastAsia="Droid Serif" w:hAnsi="Droid Serif" w:cs="Droid Serif"/>
          <w:color w:val="454545"/>
          <w:sz w:val="22"/>
          <w:szCs w:val="22"/>
          <w:highlight w:val="yellow"/>
        </w:rPr>
        <w:t xml:space="preserve">Net metering is the system that electricity distribution </w:t>
      </w:r>
      <w:r w:rsidR="00F000E9" w:rsidRPr="00667925">
        <w:rPr>
          <w:rFonts w:ascii="Droid Serif" w:eastAsia="Droid Serif" w:hAnsi="Droid Serif" w:cs="Droid Serif"/>
          <w:color w:val="454545"/>
          <w:sz w:val="22"/>
          <w:szCs w:val="22"/>
          <w:highlight w:val="yellow"/>
        </w:rPr>
        <w:t>companies use</w:t>
      </w:r>
      <w:r w:rsidRPr="00667925">
        <w:rPr>
          <w:rFonts w:ascii="Droid Serif" w:eastAsia="Droid Serif" w:hAnsi="Droid Serif" w:cs="Droid Serif"/>
          <w:color w:val="454545"/>
          <w:sz w:val="22"/>
          <w:szCs w:val="22"/>
          <w:highlight w:val="yellow"/>
        </w:rPr>
        <w:t xml:space="preserve"> to credit solar energy system owners for the electricity produced by their solar panels. With net metering, you can sell the extra electricity produced by your solar unit to the grid. You can offset expensive electricity bills and attain energy independence via Solar-led net-metering. </w:t>
      </w:r>
    </w:p>
    <w:p w14:paraId="0000004D" w14:textId="77777777" w:rsidR="00D412BA" w:rsidRDefault="00000000">
      <w:pPr>
        <w:widowControl w:val="0"/>
        <w:spacing w:before="240"/>
        <w:jc w:val="both"/>
        <w:rPr>
          <w:rFonts w:ascii="Droid Serif" w:eastAsia="Droid Serif" w:hAnsi="Droid Serif" w:cs="Droid Serif"/>
          <w:color w:val="454545"/>
          <w:sz w:val="22"/>
          <w:szCs w:val="22"/>
        </w:rPr>
      </w:pPr>
      <w:r w:rsidRPr="00667925">
        <w:rPr>
          <w:rFonts w:ascii="Droid Serif" w:eastAsia="Droid Serif" w:hAnsi="Droid Serif" w:cs="Droid Serif"/>
          <w:color w:val="454545"/>
          <w:sz w:val="22"/>
          <w:szCs w:val="22"/>
          <w:highlight w:val="yellow"/>
        </w:rPr>
        <w:t>For more information, please visit our website (website)</w:t>
      </w:r>
      <w:r>
        <w:br w:type="page"/>
      </w:r>
    </w:p>
    <w:p w14:paraId="0000004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1.2. How do solar panels work for my home? </w:t>
      </w:r>
      <w:r>
        <w:rPr>
          <w:rFonts w:ascii="Droid Serif" w:eastAsia="Droid Serif" w:hAnsi="Droid Serif" w:cs="Droid Serif"/>
          <w:color w:val="0070C0"/>
          <w:sz w:val="28"/>
          <w:szCs w:val="28"/>
        </w:rPr>
        <w:t>👇</w:t>
      </w:r>
      <w:r>
        <w:rPr>
          <w:rFonts w:ascii="Droid Serif" w:eastAsia="Droid Serif" w:hAnsi="Droid Serif" w:cs="Droid Serif"/>
          <w:b/>
          <w:i/>
          <w:color w:val="0070C0"/>
          <w:sz w:val="28"/>
          <w:szCs w:val="28"/>
        </w:rPr>
        <w:t>]</w:t>
      </w:r>
    </w:p>
    <w:p w14:paraId="0000004F"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How do solar photovoltaic (PV) panels work?</w:t>
      </w:r>
    </w:p>
    <w:p w14:paraId="00000050"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Do my solar panels produce power when the sun isn’t shining?</w:t>
      </w:r>
    </w:p>
    <w:p w14:paraId="00000051"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What happens if there is dust on solar panels?</w:t>
      </w:r>
    </w:p>
    <w:p w14:paraId="00000052"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Can I go off grid with solar panels?</w:t>
      </w:r>
    </w:p>
    <w:p w14:paraId="00000053"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Will I still receive an electric bill if I have solar panels?</w:t>
      </w:r>
    </w:p>
    <w:p w14:paraId="00000054"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Do solar panels work in a blackout?</w:t>
      </w:r>
    </w:p>
    <w:p w14:paraId="00000055" w14:textId="77777777" w:rsidR="00D412BA" w:rsidRPr="006945AD" w:rsidRDefault="00000000">
      <w:pPr>
        <w:widowControl w:val="0"/>
        <w:numPr>
          <w:ilvl w:val="0"/>
          <w:numId w:val="1"/>
        </w:numPr>
        <w:spacing w:before="240"/>
        <w:rPr>
          <w:rFonts w:ascii="Droid Serif" w:eastAsia="Droid Serif" w:hAnsi="Droid Serif" w:cs="Droid Serif"/>
          <w:b/>
          <w:color w:val="454545"/>
          <w:highlight w:val="yellow"/>
        </w:rPr>
      </w:pPr>
      <w:r w:rsidRPr="006945AD">
        <w:rPr>
          <w:rFonts w:ascii="Droid Serif" w:eastAsia="Droid Serif" w:hAnsi="Droid Serif" w:cs="Droid Serif"/>
          <w:b/>
          <w:color w:val="454545"/>
          <w:highlight w:val="yellow"/>
        </w:rPr>
        <w:t>How much will solar panel maintenance cost?</w:t>
      </w:r>
    </w:p>
    <w:p w14:paraId="00000056" w14:textId="77777777" w:rsidR="00D412BA" w:rsidRDefault="00D412BA">
      <w:pPr>
        <w:widowControl w:val="0"/>
        <w:spacing w:before="240"/>
        <w:rPr>
          <w:rFonts w:ascii="Droid Serif" w:eastAsia="Droid Serif" w:hAnsi="Droid Serif" w:cs="Droid Serif"/>
          <w:b/>
          <w:color w:val="454545"/>
        </w:rPr>
      </w:pPr>
    </w:p>
    <w:p w14:paraId="0000005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5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5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5A"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5B" w14:textId="77777777" w:rsidR="00D412BA" w:rsidRDefault="00D412BA">
      <w:pPr>
        <w:widowControl w:val="0"/>
        <w:spacing w:before="240"/>
        <w:rPr>
          <w:rFonts w:ascii="Droid Serif" w:eastAsia="Droid Serif" w:hAnsi="Droid Serif" w:cs="Droid Serif"/>
          <w:b/>
          <w:color w:val="454545"/>
        </w:rPr>
      </w:pPr>
    </w:p>
    <w:p w14:paraId="0000005C" w14:textId="77777777" w:rsidR="00D412BA" w:rsidRPr="00D516DE" w:rsidRDefault="00000000">
      <w:pPr>
        <w:widowControl w:val="0"/>
        <w:spacing w:before="200" w:line="312" w:lineRule="auto"/>
        <w:rPr>
          <w:rFonts w:ascii="Droid Serif" w:eastAsia="Droid Serif" w:hAnsi="Droid Serif" w:cs="Droid Serif"/>
          <w:b/>
          <w:i/>
          <w:color w:val="984806"/>
          <w:highlight w:val="yellow"/>
        </w:rPr>
      </w:pPr>
      <w:r w:rsidRPr="00D516DE">
        <w:rPr>
          <w:rFonts w:ascii="Droid Serif" w:eastAsia="Droid Serif" w:hAnsi="Droid Serif" w:cs="Droid Serif"/>
          <w:b/>
          <w:i/>
          <w:color w:val="984806"/>
          <w:highlight w:val="yellow"/>
        </w:rPr>
        <w:t xml:space="preserve">[SELECTION: 1.2.1. </w:t>
      </w:r>
      <w:r w:rsidRPr="00D516DE">
        <w:rPr>
          <w:rFonts w:ascii="Droid Serif" w:eastAsia="Droid Serif" w:hAnsi="Droid Serif" w:cs="Droid Serif"/>
          <w:b/>
          <w:color w:val="984806"/>
          <w:highlight w:val="yellow"/>
        </w:rPr>
        <w:t>How do solar photovoltaic (PV) panels work?</w:t>
      </w:r>
      <w:r w:rsidRPr="00D516DE">
        <w:rPr>
          <w:rFonts w:ascii="Droid Serif" w:eastAsia="Droid Serif" w:hAnsi="Droid Serif" w:cs="Droid Serif"/>
          <w:b/>
          <w:i/>
          <w:color w:val="984806"/>
          <w:highlight w:val="yellow"/>
        </w:rPr>
        <w:t xml:space="preserve">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5D" w14:textId="77777777" w:rsidR="00D412BA" w:rsidRPr="00D516DE" w:rsidRDefault="00000000">
      <w:pPr>
        <w:jc w:val="both"/>
        <w:rPr>
          <w:highlight w:val="yellow"/>
        </w:rPr>
      </w:pPr>
      <w:r w:rsidRPr="00D516DE">
        <w:rPr>
          <w:rFonts w:ascii="Droid Serif" w:eastAsia="Droid Serif" w:hAnsi="Droid Serif" w:cs="Droid Serif"/>
          <w:color w:val="454545"/>
          <w:sz w:val="22"/>
          <w:szCs w:val="22"/>
          <w:highlight w:val="yellow"/>
        </w:rPr>
        <w:t xml:space="preserve">Solar panels absorb the sun's energy throughout the day and convert it into direct current (DC) electricity. Most homes and businesses run on alternating current (AC) electricity, so the DC electricity is then passed through an inverter to convert it to usable AC electricity. At that point, you either use the electricity in your house or send it back to the electric grid for net-metering. </w:t>
      </w:r>
    </w:p>
    <w:p w14:paraId="0000005E" w14:textId="77777777" w:rsidR="00D412BA" w:rsidRPr="00D516DE" w:rsidRDefault="00D412BA">
      <w:pPr>
        <w:widowControl w:val="0"/>
        <w:spacing w:before="240"/>
        <w:rPr>
          <w:rFonts w:ascii="Droid Serif" w:eastAsia="Droid Serif" w:hAnsi="Droid Serif" w:cs="Droid Serif"/>
          <w:b/>
          <w:color w:val="454545"/>
          <w:highlight w:val="yellow"/>
        </w:rPr>
      </w:pPr>
    </w:p>
    <w:p w14:paraId="0000005F" w14:textId="77777777" w:rsidR="00D412BA" w:rsidRPr="00D516DE" w:rsidRDefault="00000000">
      <w:pPr>
        <w:pStyle w:val="Heading3"/>
        <w:spacing w:before="0" w:after="150"/>
        <w:rPr>
          <w:rFonts w:ascii="Georgia" w:eastAsia="Georgia" w:hAnsi="Georgia" w:cs="Georgia"/>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1.2.2</w:t>
      </w:r>
      <w:r w:rsidRPr="00D516DE">
        <w:rPr>
          <w:rFonts w:ascii="Droid Serif" w:eastAsia="Droid Serif" w:hAnsi="Droid Serif" w:cs="Droid Serif"/>
          <w:b/>
          <w:i/>
          <w:color w:val="984806"/>
          <w:highlight w:val="yellow"/>
        </w:rPr>
        <w:t xml:space="preserve">. </w:t>
      </w:r>
      <w:r w:rsidRPr="00D516DE">
        <w:rPr>
          <w:rFonts w:ascii="Droid Serif" w:eastAsia="Droid Serif" w:hAnsi="Droid Serif" w:cs="Droid Serif"/>
          <w:b/>
          <w:color w:val="984806"/>
          <w:sz w:val="24"/>
          <w:szCs w:val="24"/>
          <w:highlight w:val="yellow"/>
        </w:rPr>
        <w:t xml:space="preserve">Do my solar panels produce power when the sun isn’t shining?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60" w14:textId="4BFBC894"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The amount of power your solar energy system can generate is dependent on sunlight. As a result, your solar panels will produce slightly less energy when the weather is cloudy, and no energy at night. However, because of high electricity costs and financial incentives, solar is a smart decision even if you live in a cloudy city. </w:t>
      </w:r>
      <w:r w:rsidR="00953BDF" w:rsidRPr="00D516DE">
        <w:rPr>
          <w:rFonts w:ascii="Droid Serif" w:eastAsia="Droid Serif" w:hAnsi="Droid Serif" w:cs="Droid Serif"/>
          <w:color w:val="454545"/>
          <w:sz w:val="22"/>
          <w:szCs w:val="22"/>
          <w:highlight w:val="yellow"/>
        </w:rPr>
        <w:t>Typically,</w:t>
      </w:r>
      <w:r w:rsidRPr="00D516DE">
        <w:rPr>
          <w:rFonts w:ascii="Droid Serif" w:eastAsia="Droid Serif" w:hAnsi="Droid Serif" w:cs="Droid Serif"/>
          <w:color w:val="454545"/>
          <w:sz w:val="22"/>
          <w:szCs w:val="22"/>
          <w:highlight w:val="yellow"/>
        </w:rPr>
        <w:t xml:space="preserve"> in Pakistan, you get an average of about 4.7 hours of sunlight, this varies from city to city meanwhile.</w:t>
      </w:r>
    </w:p>
    <w:p w14:paraId="00000061" w14:textId="77777777" w:rsidR="00D412BA" w:rsidRPr="00D516DE" w:rsidRDefault="00D412BA">
      <w:pPr>
        <w:jc w:val="both"/>
        <w:rPr>
          <w:rFonts w:ascii="Droid Serif" w:eastAsia="Droid Serif" w:hAnsi="Droid Serif" w:cs="Droid Serif"/>
          <w:color w:val="454545"/>
          <w:sz w:val="22"/>
          <w:szCs w:val="22"/>
          <w:highlight w:val="yellow"/>
        </w:rPr>
      </w:pPr>
    </w:p>
    <w:p w14:paraId="00000062"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You can also add battery backup in the system design to conserve energy while the sun is shining and consume stored energy during the night / on-peak times.</w:t>
      </w:r>
    </w:p>
    <w:p w14:paraId="00000063" w14:textId="77777777" w:rsidR="00D412BA" w:rsidRPr="00D516DE" w:rsidRDefault="00000000">
      <w:pPr>
        <w:pStyle w:val="Heading3"/>
        <w:spacing w:before="0" w:after="150"/>
        <w:rPr>
          <w:rFonts w:ascii="Georgia" w:eastAsia="Georgia" w:hAnsi="Georgia" w:cs="Georgia"/>
          <w:color w:val="984806"/>
          <w:sz w:val="24"/>
          <w:szCs w:val="24"/>
          <w:highlight w:val="yellow"/>
        </w:rPr>
      </w:pPr>
      <w:r w:rsidRPr="00D516DE">
        <w:rPr>
          <w:rFonts w:ascii="Droid Serif" w:eastAsia="Droid Serif" w:hAnsi="Droid Serif" w:cs="Droid Serif"/>
          <w:b/>
          <w:i/>
          <w:color w:val="984806"/>
          <w:highlight w:val="yellow"/>
        </w:rPr>
        <w:lastRenderedPageBreak/>
        <w:t>[</w:t>
      </w:r>
      <w:r w:rsidRPr="00D516DE">
        <w:rPr>
          <w:rFonts w:ascii="Droid Serif" w:eastAsia="Droid Serif" w:hAnsi="Droid Serif" w:cs="Droid Serif"/>
          <w:b/>
          <w:i/>
          <w:color w:val="984806"/>
          <w:sz w:val="24"/>
          <w:szCs w:val="24"/>
          <w:highlight w:val="yellow"/>
        </w:rPr>
        <w:t>SELECTION: 1.2.3</w:t>
      </w:r>
      <w:r w:rsidRPr="00D516DE">
        <w:rPr>
          <w:rFonts w:ascii="Droid Serif" w:eastAsia="Droid Serif" w:hAnsi="Droid Serif" w:cs="Droid Serif"/>
          <w:b/>
          <w:i/>
          <w:color w:val="984806"/>
          <w:highlight w:val="yellow"/>
        </w:rPr>
        <w:t xml:space="preserve">. </w:t>
      </w:r>
      <w:r w:rsidRPr="00D516DE">
        <w:rPr>
          <w:rFonts w:ascii="Droid Serif" w:eastAsia="Droid Serif" w:hAnsi="Droid Serif" w:cs="Droid Serif"/>
          <w:b/>
          <w:color w:val="984806"/>
          <w:sz w:val="24"/>
          <w:szCs w:val="24"/>
          <w:highlight w:val="yellow"/>
        </w:rPr>
        <w:t xml:space="preserve">What happens if there is dust on solar panels?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64"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Solar panels convert sunshine into power, so if your panels are covered in dust, they can’t produce electricity effectively. Dust generally isn’t heavy enough to cause structural issues with your panels, and your panels can be cleaned by watering or using cleaning systems for PV. If dust does accumulate, your panels are easy to clean.</w:t>
      </w:r>
    </w:p>
    <w:p w14:paraId="00000065" w14:textId="77777777" w:rsidR="00D412BA" w:rsidRPr="00D516DE" w:rsidRDefault="00D412BA">
      <w:pPr>
        <w:jc w:val="both"/>
        <w:rPr>
          <w:rFonts w:ascii="Droid Serif" w:eastAsia="Droid Serif" w:hAnsi="Droid Serif" w:cs="Droid Serif"/>
          <w:color w:val="454545"/>
          <w:sz w:val="22"/>
          <w:szCs w:val="22"/>
          <w:highlight w:val="yellow"/>
        </w:rPr>
      </w:pPr>
    </w:p>
    <w:p w14:paraId="00000066"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Also, by opting for a Power Optimizer based system design, you can offset the impact of soiling losses or dust losses to solar generated energy while future-proofing your PV System. </w:t>
      </w:r>
    </w:p>
    <w:p w14:paraId="00000067" w14:textId="77777777" w:rsidR="00D412BA" w:rsidRPr="00D516DE" w:rsidRDefault="00D412BA">
      <w:pPr>
        <w:jc w:val="both"/>
        <w:rPr>
          <w:rFonts w:ascii="Droid Serif" w:eastAsia="Droid Serif" w:hAnsi="Droid Serif" w:cs="Droid Serif"/>
          <w:color w:val="454545"/>
          <w:sz w:val="22"/>
          <w:szCs w:val="22"/>
          <w:highlight w:val="yellow"/>
        </w:rPr>
      </w:pPr>
    </w:p>
    <w:p w14:paraId="00000068" w14:textId="4539DBE6"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You can learn more about intelligence-driven power </w:t>
      </w:r>
      <w:r w:rsidR="006B6D0A" w:rsidRPr="00D516DE">
        <w:rPr>
          <w:rFonts w:ascii="Droid Serif" w:eastAsia="Droid Serif" w:hAnsi="Droid Serif" w:cs="Droid Serif"/>
          <w:color w:val="454545"/>
          <w:sz w:val="22"/>
          <w:szCs w:val="22"/>
          <w:highlight w:val="yellow"/>
        </w:rPr>
        <w:t>optimizer-based</w:t>
      </w:r>
      <w:r w:rsidRPr="00D516DE">
        <w:rPr>
          <w:rFonts w:ascii="Droid Serif" w:eastAsia="Droid Serif" w:hAnsi="Droid Serif" w:cs="Droid Serif"/>
          <w:color w:val="454545"/>
          <w:sz w:val="22"/>
          <w:szCs w:val="22"/>
          <w:highlight w:val="yellow"/>
        </w:rPr>
        <w:t xml:space="preserve"> inverters at [Web link]</w:t>
      </w:r>
    </w:p>
    <w:p w14:paraId="00000069" w14:textId="77777777" w:rsidR="00D412BA" w:rsidRPr="00D516DE" w:rsidRDefault="00D412BA">
      <w:pPr>
        <w:jc w:val="both"/>
        <w:rPr>
          <w:rFonts w:ascii="Droid Serif" w:eastAsia="Droid Serif" w:hAnsi="Droid Serif" w:cs="Droid Serif"/>
          <w:color w:val="454545"/>
          <w:sz w:val="22"/>
          <w:szCs w:val="22"/>
          <w:highlight w:val="yellow"/>
        </w:rPr>
      </w:pPr>
    </w:p>
    <w:p w14:paraId="0000006A" w14:textId="77777777" w:rsidR="00D412BA" w:rsidRPr="00D516DE" w:rsidRDefault="00D412BA">
      <w:pPr>
        <w:jc w:val="both"/>
        <w:rPr>
          <w:rFonts w:ascii="Droid Serif" w:eastAsia="Droid Serif" w:hAnsi="Droid Serif" w:cs="Droid Serif"/>
          <w:color w:val="454545"/>
          <w:sz w:val="22"/>
          <w:szCs w:val="22"/>
          <w:highlight w:val="yellow"/>
        </w:rPr>
      </w:pPr>
    </w:p>
    <w:p w14:paraId="0000006B"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1.2.4.</w:t>
      </w:r>
      <w:r w:rsidRPr="00D516DE">
        <w:rPr>
          <w:rFonts w:ascii="Droid Serif" w:eastAsia="Droid Serif" w:hAnsi="Droid Serif" w:cs="Droid Serif"/>
          <w:b/>
          <w:color w:val="984806"/>
          <w:sz w:val="24"/>
          <w:szCs w:val="24"/>
          <w:highlight w:val="yellow"/>
        </w:rPr>
        <w:t xml:space="preserve"> Can I go off grid with solar panels?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6C"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When you install solar panels on your property, you will still be connected to the grid. This allows you to draw from the grid when your system is not producing all of the power that you need, and send power back to the grid when you produce more than you use. It is possible to go off the grid with a solar energy system that includes battery storage, but it will cost significantly more and is usually not required for the majority of grid-connected homeowners.</w:t>
      </w:r>
    </w:p>
    <w:p w14:paraId="0000006D" w14:textId="77777777" w:rsidR="00D412BA" w:rsidRPr="00D516DE" w:rsidRDefault="00D412BA">
      <w:pPr>
        <w:jc w:val="both"/>
        <w:rPr>
          <w:rFonts w:ascii="Droid Serif" w:eastAsia="Droid Serif" w:hAnsi="Droid Serif" w:cs="Droid Serif"/>
          <w:color w:val="454545"/>
          <w:sz w:val="22"/>
          <w:szCs w:val="22"/>
          <w:highlight w:val="yellow"/>
        </w:rPr>
      </w:pPr>
    </w:p>
    <w:p w14:paraId="0000006E"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Meanwhile for Captive Power Factories, adding Solar Plants in the power mix can significantly bring down your </w:t>
      </w:r>
      <w:proofErr w:type="spellStart"/>
      <w:r w:rsidRPr="00D516DE">
        <w:rPr>
          <w:rFonts w:ascii="Droid Serif" w:eastAsia="Droid Serif" w:hAnsi="Droid Serif" w:cs="Droid Serif"/>
          <w:color w:val="454545"/>
          <w:sz w:val="22"/>
          <w:szCs w:val="22"/>
          <w:highlight w:val="yellow"/>
        </w:rPr>
        <w:t>levelised</w:t>
      </w:r>
      <w:proofErr w:type="spellEnd"/>
      <w:r w:rsidRPr="00D516DE">
        <w:rPr>
          <w:rFonts w:ascii="Droid Serif" w:eastAsia="Droid Serif" w:hAnsi="Droid Serif" w:cs="Droid Serif"/>
          <w:color w:val="454545"/>
          <w:sz w:val="22"/>
          <w:szCs w:val="22"/>
          <w:highlight w:val="yellow"/>
        </w:rPr>
        <w:t xml:space="preserve"> cost of energy while offsetting your carbon footprint. </w:t>
      </w:r>
    </w:p>
    <w:p w14:paraId="0000006F" w14:textId="77777777" w:rsidR="00D412BA" w:rsidRPr="00D516DE" w:rsidRDefault="00D412BA">
      <w:pPr>
        <w:jc w:val="both"/>
        <w:rPr>
          <w:rFonts w:ascii="Droid Serif" w:eastAsia="Droid Serif" w:hAnsi="Droid Serif" w:cs="Droid Serif"/>
          <w:color w:val="454545"/>
          <w:sz w:val="22"/>
          <w:szCs w:val="22"/>
          <w:highlight w:val="yellow"/>
        </w:rPr>
      </w:pPr>
    </w:p>
    <w:p w14:paraId="00000070"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1.2.5.</w:t>
      </w:r>
      <w:r w:rsidRPr="00D516DE">
        <w:rPr>
          <w:rFonts w:ascii="Droid Serif" w:eastAsia="Droid Serif" w:hAnsi="Droid Serif" w:cs="Droid Serif"/>
          <w:b/>
          <w:color w:val="984806"/>
          <w:sz w:val="24"/>
          <w:szCs w:val="24"/>
          <w:highlight w:val="yellow"/>
        </w:rPr>
        <w:t xml:space="preserve"> Will I still receive an electric bill if I have solar panels?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71" w14:textId="77777777"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Unless your solar energy system includes battery storage and you are fully off the grid, you will still receive a bill from your utility. However, you can dramatically reduce your bill with a solar panel system that matches your energy use.</w:t>
      </w:r>
    </w:p>
    <w:p w14:paraId="00000072" w14:textId="77777777" w:rsidR="00D412BA" w:rsidRPr="00D516DE" w:rsidRDefault="00D412BA">
      <w:pPr>
        <w:jc w:val="both"/>
        <w:rPr>
          <w:rFonts w:ascii="Droid Serif" w:eastAsia="Droid Serif" w:hAnsi="Droid Serif" w:cs="Droid Serif"/>
          <w:color w:val="454545"/>
          <w:sz w:val="22"/>
          <w:szCs w:val="22"/>
          <w:highlight w:val="yellow"/>
        </w:rPr>
      </w:pPr>
    </w:p>
    <w:p w14:paraId="00000073"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1.2.6.</w:t>
      </w:r>
      <w:r w:rsidRPr="00D516DE">
        <w:rPr>
          <w:rFonts w:ascii="Droid Serif" w:eastAsia="Droid Serif" w:hAnsi="Droid Serif" w:cs="Droid Serif"/>
          <w:b/>
          <w:color w:val="984806"/>
          <w:sz w:val="24"/>
          <w:szCs w:val="24"/>
          <w:highlight w:val="yellow"/>
        </w:rPr>
        <w:t xml:space="preserve"> Do solar panels work in a blackout?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74" w14:textId="56CC5AFF"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If your solar panel system is connected to the grid, it will shut off in the event of a blackout. This is to prevent emergency responders and electricity utility repair-people from being injured by your panels sending power back to the grid. However, there are certain inverters you can buy that provide backup power in a blackout when paired with an Energy Storage </w:t>
      </w:r>
      <w:r w:rsidR="00F03C9E" w:rsidRPr="00D516DE">
        <w:rPr>
          <w:rFonts w:ascii="Droid Serif" w:eastAsia="Droid Serif" w:hAnsi="Droid Serif" w:cs="Droid Serif"/>
          <w:color w:val="454545"/>
          <w:sz w:val="22"/>
          <w:szCs w:val="22"/>
          <w:highlight w:val="yellow"/>
        </w:rPr>
        <w:t>System.</w:t>
      </w:r>
    </w:p>
    <w:p w14:paraId="00000075" w14:textId="77777777" w:rsidR="00D412BA" w:rsidRPr="00D516DE" w:rsidRDefault="00D412BA">
      <w:pPr>
        <w:jc w:val="both"/>
        <w:rPr>
          <w:rFonts w:ascii="Droid Serif" w:eastAsia="Droid Serif" w:hAnsi="Droid Serif" w:cs="Droid Serif"/>
          <w:color w:val="454545"/>
          <w:sz w:val="22"/>
          <w:szCs w:val="22"/>
          <w:highlight w:val="yellow"/>
        </w:rPr>
      </w:pPr>
    </w:p>
    <w:p w14:paraId="00000076" w14:textId="77777777" w:rsidR="00D412BA" w:rsidRPr="00D516DE" w:rsidRDefault="00000000">
      <w:pPr>
        <w:pStyle w:val="Heading3"/>
        <w:spacing w:before="0" w:after="150"/>
        <w:rPr>
          <w:rFonts w:ascii="Droid Serif" w:eastAsia="Droid Serif" w:hAnsi="Droid Serif" w:cs="Droid Serif"/>
          <w:b/>
          <w:color w:val="984806"/>
          <w:sz w:val="24"/>
          <w:szCs w:val="24"/>
          <w:highlight w:val="yellow"/>
        </w:rPr>
      </w:pPr>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1.2.7.</w:t>
      </w:r>
      <w:r w:rsidRPr="00D516DE">
        <w:rPr>
          <w:rFonts w:ascii="Droid Serif" w:eastAsia="Droid Serif" w:hAnsi="Droid Serif" w:cs="Droid Serif"/>
          <w:b/>
          <w:color w:val="984806"/>
          <w:sz w:val="24"/>
          <w:szCs w:val="24"/>
          <w:highlight w:val="yellow"/>
        </w:rPr>
        <w:t xml:space="preserve"> How much will solar maintenance cost?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77" w14:textId="3913296C" w:rsidR="00D412BA" w:rsidRPr="00D516DE" w:rsidRDefault="00000000">
      <w:pPr>
        <w:jc w:val="both"/>
        <w:rPr>
          <w:rFonts w:ascii="Droid Serif" w:eastAsia="Droid Serif" w:hAnsi="Droid Serif" w:cs="Droid Serif"/>
          <w:color w:val="454545"/>
          <w:sz w:val="22"/>
          <w:szCs w:val="22"/>
          <w:highlight w:val="yellow"/>
        </w:rPr>
      </w:pPr>
      <w:r w:rsidRPr="00D516DE">
        <w:rPr>
          <w:rFonts w:ascii="Droid Serif" w:eastAsia="Droid Serif" w:hAnsi="Droid Serif" w:cs="Droid Serif"/>
          <w:color w:val="454545"/>
          <w:sz w:val="22"/>
          <w:szCs w:val="22"/>
          <w:highlight w:val="yellow"/>
        </w:rPr>
        <w:t xml:space="preserve">Solar panel systems are made of durable tempered glass and require little to no maintenance for the 25 to 30 </w:t>
      </w:r>
      <w:r w:rsidR="00BF6ADC" w:rsidRPr="00D516DE">
        <w:rPr>
          <w:rFonts w:ascii="Droid Serif" w:eastAsia="Droid Serif" w:hAnsi="Droid Serif" w:cs="Droid Serif"/>
          <w:color w:val="454545"/>
          <w:sz w:val="22"/>
          <w:szCs w:val="22"/>
          <w:highlight w:val="yellow"/>
        </w:rPr>
        <w:t>years. In</w:t>
      </w:r>
      <w:r w:rsidRPr="00D516DE">
        <w:rPr>
          <w:rFonts w:ascii="Droid Serif" w:eastAsia="Droid Serif" w:hAnsi="Droid Serif" w:cs="Droid Serif"/>
          <w:color w:val="454545"/>
          <w:sz w:val="22"/>
          <w:szCs w:val="22"/>
          <w:highlight w:val="yellow"/>
        </w:rPr>
        <w:t xml:space="preserve"> most cases, you don’t even need to clean your solar panels regularly. If something does happen, most equipment manufacturers include warranties, although warranty terms depend on the </w:t>
      </w:r>
      <w:r w:rsidR="00BF6ADC" w:rsidRPr="00D516DE">
        <w:rPr>
          <w:rFonts w:ascii="Droid Serif" w:eastAsia="Droid Serif" w:hAnsi="Droid Serif" w:cs="Droid Serif"/>
          <w:color w:val="454545"/>
          <w:sz w:val="22"/>
          <w:szCs w:val="22"/>
          <w:highlight w:val="yellow"/>
        </w:rPr>
        <w:t>OEM.</w:t>
      </w:r>
    </w:p>
    <w:p w14:paraId="00000078" w14:textId="77777777" w:rsidR="00D412BA" w:rsidRPr="00D516DE" w:rsidRDefault="00D412BA">
      <w:pPr>
        <w:jc w:val="both"/>
        <w:rPr>
          <w:rFonts w:ascii="Droid Serif" w:eastAsia="Droid Serif" w:hAnsi="Droid Serif" w:cs="Droid Serif"/>
          <w:color w:val="454545"/>
          <w:sz w:val="22"/>
          <w:szCs w:val="22"/>
          <w:highlight w:val="yellow"/>
        </w:rPr>
      </w:pPr>
    </w:p>
    <w:p w14:paraId="00000079" w14:textId="77777777" w:rsidR="00D412BA" w:rsidRPr="00D516DE" w:rsidRDefault="00D412BA">
      <w:pPr>
        <w:spacing w:line="276" w:lineRule="auto"/>
        <w:rPr>
          <w:rFonts w:ascii="Droid Serif" w:eastAsia="Droid Serif" w:hAnsi="Droid Serif" w:cs="Droid Serif"/>
          <w:b/>
          <w:i/>
          <w:highlight w:val="yellow"/>
        </w:rPr>
      </w:pPr>
    </w:p>
    <w:p w14:paraId="0000007A" w14:textId="77777777" w:rsidR="00D412BA" w:rsidRDefault="00000000">
      <w:pPr>
        <w:widowControl w:val="0"/>
        <w:spacing w:before="200" w:line="312" w:lineRule="auto"/>
        <w:rPr>
          <w:rFonts w:ascii="Droid Serif" w:eastAsia="Droid Serif" w:hAnsi="Droid Serif" w:cs="Droid Serif"/>
          <w:b/>
          <w:i/>
          <w:color w:val="0070C0"/>
          <w:sz w:val="28"/>
          <w:szCs w:val="28"/>
          <w:highlight w:val="yellow"/>
        </w:rPr>
      </w:pPr>
      <w:r w:rsidRPr="00D516DE">
        <w:rPr>
          <w:rFonts w:ascii="Droid Serif" w:eastAsia="Droid Serif" w:hAnsi="Droid Serif" w:cs="Droid Serif"/>
          <w:b/>
          <w:i/>
          <w:color w:val="0070C0"/>
          <w:sz w:val="28"/>
          <w:szCs w:val="28"/>
          <w:highlight w:val="yellow"/>
        </w:rPr>
        <w:t xml:space="preserve">[SELECTION: 1.3. What are my solar financing options? </w:t>
      </w:r>
      <w:r w:rsidRPr="00D516DE">
        <w:rPr>
          <w:rFonts w:ascii="Apple Color Emoji" w:eastAsia="Apple Color Emoji" w:hAnsi="Apple Color Emoji" w:cs="Apple Color Emoji"/>
          <w:color w:val="0070C0"/>
          <w:sz w:val="28"/>
          <w:szCs w:val="28"/>
          <w:highlight w:val="yellow"/>
        </w:rPr>
        <w:t>👇</w:t>
      </w:r>
      <w:r w:rsidRPr="00D516DE">
        <w:rPr>
          <w:rFonts w:ascii="Droid Serif" w:eastAsia="Droid Serif" w:hAnsi="Droid Serif" w:cs="Droid Serif"/>
          <w:b/>
          <w:i/>
          <w:color w:val="0070C0"/>
          <w:sz w:val="28"/>
          <w:szCs w:val="28"/>
          <w:highlight w:val="yellow"/>
        </w:rPr>
        <w:t>]</w:t>
      </w:r>
      <w:r>
        <w:rPr>
          <w:rFonts w:ascii="Droid Serif" w:eastAsia="Droid Serif" w:hAnsi="Droid Serif" w:cs="Droid Serif"/>
          <w:b/>
          <w:i/>
          <w:color w:val="0070C0"/>
          <w:sz w:val="28"/>
          <w:szCs w:val="28"/>
        </w:rPr>
        <w:t xml:space="preserve"> </w:t>
      </w:r>
    </w:p>
    <w:p w14:paraId="0000007B" w14:textId="77777777" w:rsidR="00D412BA" w:rsidRDefault="00000000">
      <w:pPr>
        <w:widowControl w:val="0"/>
        <w:numPr>
          <w:ilvl w:val="0"/>
          <w:numId w:val="2"/>
        </w:numPr>
        <w:spacing w:before="240"/>
        <w:rPr>
          <w:rFonts w:ascii="Droid Serif" w:eastAsia="Droid Serif" w:hAnsi="Droid Serif" w:cs="Droid Serif"/>
          <w:b/>
          <w:color w:val="454545"/>
        </w:rPr>
      </w:pPr>
      <w:r w:rsidRPr="6A5E8481">
        <w:rPr>
          <w:rFonts w:ascii="Droid Serif" w:eastAsia="Droid Serif" w:hAnsi="Droid Serif" w:cs="Droid Serif"/>
          <w:b/>
          <w:bCs/>
          <w:color w:val="454545"/>
        </w:rPr>
        <w:lastRenderedPageBreak/>
        <w:t>What solar energy rebates and incentives are available?</w:t>
      </w:r>
    </w:p>
    <w:p w14:paraId="7BE213EA" w14:textId="66886F18" w:rsidR="35BA5113" w:rsidRDefault="35BA511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solar rebates and incentives are available?</w:t>
      </w:r>
    </w:p>
    <w:p w14:paraId="76485A4A" w14:textId="2F46A8EE" w:rsidR="35BA5113" w:rsidRDefault="35BA511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kind of rebates and incentives are available for solar energy?</w:t>
      </w:r>
    </w:p>
    <w:p w14:paraId="202CD96E" w14:textId="416C6094" w:rsidR="721042DC" w:rsidRDefault="721042DC"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solar discounts and benefits are offered?</w:t>
      </w:r>
    </w:p>
    <w:p w14:paraId="7F7EA1FC" w14:textId="203279CA" w:rsidR="721042DC" w:rsidRDefault="721042DC"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solar discounts and advantages are offered?</w:t>
      </w:r>
    </w:p>
    <w:p w14:paraId="0000007C"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6A5E8481">
        <w:rPr>
          <w:rFonts w:ascii="Droid Serif" w:eastAsia="Droid Serif" w:hAnsi="Droid Serif" w:cs="Droid Serif"/>
          <w:b/>
          <w:bCs/>
          <w:color w:val="454545"/>
          <w:highlight w:val="yellow"/>
        </w:rPr>
        <w:t>What are my solar financing options?</w:t>
      </w:r>
    </w:p>
    <w:p w14:paraId="0000007D"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6A5E8481">
        <w:rPr>
          <w:rFonts w:ascii="Droid Serif" w:eastAsia="Droid Serif" w:hAnsi="Droid Serif" w:cs="Droid Serif"/>
          <w:b/>
          <w:bCs/>
          <w:color w:val="454545"/>
          <w:highlight w:val="yellow"/>
        </w:rPr>
        <w:t>Should I buy or lease my solar panel system?</w:t>
      </w:r>
    </w:p>
    <w:p w14:paraId="0000007E" w14:textId="77777777" w:rsidR="00D412BA" w:rsidRPr="00BF5C87" w:rsidRDefault="00000000">
      <w:pPr>
        <w:widowControl w:val="0"/>
        <w:numPr>
          <w:ilvl w:val="0"/>
          <w:numId w:val="2"/>
        </w:numPr>
        <w:spacing w:before="240"/>
        <w:rPr>
          <w:rFonts w:ascii="Droid Serif" w:eastAsia="Droid Serif" w:hAnsi="Droid Serif" w:cs="Droid Serif"/>
          <w:b/>
          <w:color w:val="454545"/>
          <w:highlight w:val="yellow"/>
        </w:rPr>
      </w:pPr>
      <w:r w:rsidRPr="6A5E8481">
        <w:rPr>
          <w:rFonts w:ascii="Droid Serif" w:eastAsia="Droid Serif" w:hAnsi="Droid Serif" w:cs="Droid Serif"/>
          <w:b/>
          <w:bCs/>
          <w:color w:val="454545"/>
          <w:highlight w:val="yellow"/>
        </w:rPr>
        <w:t>Which is better – EPC or PPA?</w:t>
      </w:r>
    </w:p>
    <w:p w14:paraId="0000007F" w14:textId="77777777" w:rsidR="00D412BA" w:rsidRDefault="00D412BA">
      <w:pPr>
        <w:widowControl w:val="0"/>
        <w:spacing w:before="200" w:line="312" w:lineRule="auto"/>
        <w:rPr>
          <w:rFonts w:ascii="Apple Color Emoji" w:eastAsia="Apple Color Emoji" w:hAnsi="Apple Color Emoji" w:cs="Apple Color Emoji"/>
        </w:rPr>
      </w:pPr>
    </w:p>
    <w:p w14:paraId="0000008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8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82"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083"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084" w14:textId="77777777" w:rsidR="00D412BA" w:rsidRDefault="00D412BA">
      <w:pPr>
        <w:widowControl w:val="0"/>
        <w:spacing w:before="240"/>
        <w:rPr>
          <w:rFonts w:ascii="Droid Serif" w:eastAsia="Droid Serif" w:hAnsi="Droid Serif" w:cs="Droid Serif"/>
          <w:b/>
          <w:color w:val="454545"/>
        </w:rPr>
      </w:pPr>
    </w:p>
    <w:p w14:paraId="00000085" w14:textId="77777777" w:rsidR="00D412BA" w:rsidRDefault="00000000">
      <w:pPr>
        <w:pStyle w:val="Heading3"/>
        <w:spacing w:before="0" w:after="150"/>
        <w:rPr>
          <w:i/>
        </w:rPr>
      </w:pPr>
      <w:bookmarkStart w:id="4" w:name="_vcdh01cwy90" w:colFirst="0" w:colLast="0"/>
      <w:bookmarkEnd w:id="4"/>
      <w:r>
        <w:rPr>
          <w:rFonts w:ascii="Droid Serif" w:eastAsia="Droid Serif" w:hAnsi="Droid Serif" w:cs="Droid Serif"/>
          <w:b/>
          <w:i/>
          <w:color w:val="984806"/>
        </w:rPr>
        <w:t>[</w:t>
      </w:r>
      <w:r>
        <w:rPr>
          <w:rFonts w:ascii="Droid Serif" w:eastAsia="Droid Serif" w:hAnsi="Droid Serif" w:cs="Droid Serif"/>
          <w:b/>
          <w:i/>
          <w:color w:val="984806"/>
          <w:sz w:val="24"/>
          <w:szCs w:val="24"/>
        </w:rPr>
        <w:t>SELECTION: 1.3.1.</w:t>
      </w:r>
      <w:r>
        <w:rPr>
          <w:rFonts w:ascii="Droid Serif" w:eastAsia="Droid Serif" w:hAnsi="Droid Serif" w:cs="Droid Serif"/>
          <w:b/>
          <w:color w:val="984806"/>
          <w:sz w:val="24"/>
          <w:szCs w:val="24"/>
        </w:rPr>
        <w:t xml:space="preserve"> What solar energy rebates and incentives are available? </w:t>
      </w:r>
      <w:r>
        <w:rPr>
          <w:rFonts w:ascii="Apple Color Emoji" w:eastAsia="Apple Color Emoji" w:hAnsi="Apple Color Emoji" w:cs="Apple Color Emoji"/>
          <w:color w:val="984806"/>
        </w:rPr>
        <w:t>👇</w:t>
      </w:r>
      <w:r>
        <w:rPr>
          <w:rFonts w:ascii="Droid Serif" w:eastAsia="Droid Serif" w:hAnsi="Droid Serif" w:cs="Droid Serif"/>
          <w:b/>
          <w:i/>
          <w:color w:val="984806"/>
          <w:sz w:val="24"/>
          <w:szCs w:val="24"/>
        </w:rPr>
        <w:t>]</w:t>
      </w:r>
    </w:p>
    <w:p w14:paraId="00000086" w14:textId="39B9C22B" w:rsidR="00D412BA" w:rsidRDefault="00000000">
      <w:pPr>
        <w:widowControl w:val="0"/>
        <w:spacing w:before="240"/>
        <w:jc w:val="both"/>
      </w:pPr>
      <w:r>
        <w:t xml:space="preserve">State Bank of Pakistan has launched a special scheme called </w:t>
      </w:r>
      <w:r>
        <w:rPr>
          <w:b/>
        </w:rPr>
        <w:t>Renewable Energy Financing</w:t>
      </w:r>
      <w:r>
        <w:t xml:space="preserve"> at </w:t>
      </w:r>
      <w:r w:rsidR="00F03C9E">
        <w:t>subsidized</w:t>
      </w:r>
      <w:r>
        <w:t xml:space="preserve"> </w:t>
      </w:r>
      <w:r w:rsidR="00F03C9E">
        <w:t>markup</w:t>
      </w:r>
      <w:r>
        <w:t xml:space="preserve"> rates to encourage </w:t>
      </w:r>
      <w:r w:rsidR="00F03C9E">
        <w:t>Solarization</w:t>
      </w:r>
      <w:r>
        <w:t xml:space="preserve"> at micro level. As of today, </w:t>
      </w:r>
      <w:r w:rsidR="00F03C9E">
        <w:t>subsidized</w:t>
      </w:r>
      <w:r>
        <w:t xml:space="preserve"> loans </w:t>
      </w:r>
      <w:r w:rsidR="00F03C9E">
        <w:rPr>
          <w:b/>
        </w:rPr>
        <w:t>up to</w:t>
      </w:r>
      <w:r>
        <w:rPr>
          <w:b/>
        </w:rPr>
        <w:t xml:space="preserve"> 6% </w:t>
      </w:r>
      <w:r>
        <w:t>are offered by all major commercial banks of Pakistan to home and business owners to offset their carbon footprint.</w:t>
      </w:r>
    </w:p>
    <w:p w14:paraId="00000087" w14:textId="77777777" w:rsidR="00D412BA" w:rsidRDefault="00D412BA">
      <w:pPr>
        <w:widowControl w:val="0"/>
        <w:spacing w:before="240"/>
      </w:pPr>
    </w:p>
    <w:p w14:paraId="00000088" w14:textId="77777777" w:rsidR="00D412BA" w:rsidRPr="00D516DE" w:rsidRDefault="00000000">
      <w:pPr>
        <w:pStyle w:val="Heading3"/>
        <w:spacing w:before="0" w:after="150"/>
        <w:rPr>
          <w:color w:val="984806"/>
          <w:highlight w:val="yellow"/>
        </w:rPr>
      </w:pPr>
      <w:bookmarkStart w:id="5" w:name="_8o4v80lf3ms3" w:colFirst="0" w:colLast="0"/>
      <w:bookmarkEnd w:id="5"/>
      <w:r w:rsidRPr="00D516DE">
        <w:rPr>
          <w:rFonts w:ascii="Droid Serif" w:eastAsia="Droid Serif" w:hAnsi="Droid Serif" w:cs="Droid Serif"/>
          <w:b/>
          <w:i/>
          <w:color w:val="984806"/>
          <w:highlight w:val="yellow"/>
        </w:rPr>
        <w:t>[</w:t>
      </w:r>
      <w:r w:rsidRPr="00D516DE">
        <w:rPr>
          <w:rFonts w:ascii="Droid Serif" w:eastAsia="Droid Serif" w:hAnsi="Droid Serif" w:cs="Droid Serif"/>
          <w:b/>
          <w:i/>
          <w:color w:val="984806"/>
          <w:sz w:val="24"/>
          <w:szCs w:val="24"/>
          <w:highlight w:val="yellow"/>
        </w:rPr>
        <w:t>SELECTION: 1.3.2.</w:t>
      </w:r>
      <w:r w:rsidRPr="00D516DE">
        <w:rPr>
          <w:rFonts w:ascii="Droid Serif" w:eastAsia="Droid Serif" w:hAnsi="Droid Serif" w:cs="Droid Serif"/>
          <w:b/>
          <w:color w:val="984806"/>
          <w:sz w:val="24"/>
          <w:szCs w:val="24"/>
          <w:highlight w:val="yellow"/>
        </w:rPr>
        <w:t xml:space="preserve"> What are my solar financing options?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89" w14:textId="2DD06A15" w:rsidR="00D412BA" w:rsidRPr="00D516DE" w:rsidRDefault="00F03C9E">
      <w:pPr>
        <w:jc w:val="both"/>
        <w:rPr>
          <w:highlight w:val="yellow"/>
        </w:rPr>
      </w:pPr>
      <w:r w:rsidRPr="00D516DE">
        <w:rPr>
          <w:highlight w:val="yellow"/>
        </w:rPr>
        <w:t>Solar Ai has partnered with multiple banks, including JS Bank, for expedited application approval for Solar financing. If you are a business owner and interested in Power Purchase Agreement, there are options available to get a discount on your existing expensive electricity bills without investing upfront costs of the Solar Plant.</w:t>
      </w:r>
    </w:p>
    <w:p w14:paraId="0000008A" w14:textId="77777777" w:rsidR="00D412BA" w:rsidRPr="00D516DE" w:rsidRDefault="00D412BA">
      <w:pPr>
        <w:jc w:val="both"/>
        <w:rPr>
          <w:highlight w:val="yellow"/>
        </w:rPr>
      </w:pPr>
    </w:p>
    <w:p w14:paraId="0000008B" w14:textId="77777777" w:rsidR="00D412BA" w:rsidRPr="00D516DE" w:rsidRDefault="00000000">
      <w:pPr>
        <w:jc w:val="both"/>
        <w:rPr>
          <w:color w:val="980000"/>
          <w:highlight w:val="yellow"/>
        </w:rPr>
      </w:pPr>
      <w:r w:rsidRPr="00D516DE">
        <w:rPr>
          <w:highlight w:val="yellow"/>
        </w:rPr>
        <w:t xml:space="preserve">You may want to reach out to our business analysts at </w:t>
      </w:r>
      <w:r w:rsidRPr="00D516DE">
        <w:rPr>
          <w:color w:val="980000"/>
          <w:highlight w:val="yellow"/>
        </w:rPr>
        <w:t>[link to set up appointment form] to discuss further your financing options.</w:t>
      </w:r>
    </w:p>
    <w:p w14:paraId="0000008C" w14:textId="77777777" w:rsidR="00D412BA" w:rsidRPr="00D516DE" w:rsidRDefault="00D412BA">
      <w:pPr>
        <w:rPr>
          <w:color w:val="980000"/>
          <w:highlight w:val="yellow"/>
        </w:rPr>
      </w:pPr>
    </w:p>
    <w:p w14:paraId="0000008D" w14:textId="77777777" w:rsidR="00D412BA" w:rsidRPr="00D516DE" w:rsidRDefault="00D412BA">
      <w:pPr>
        <w:rPr>
          <w:color w:val="980000"/>
          <w:highlight w:val="yellow"/>
        </w:rPr>
      </w:pPr>
    </w:p>
    <w:p w14:paraId="0000008E" w14:textId="77777777" w:rsidR="00D412BA" w:rsidRPr="00D516DE" w:rsidRDefault="00000000">
      <w:pPr>
        <w:pStyle w:val="Heading3"/>
        <w:spacing w:before="0" w:after="150"/>
        <w:rPr>
          <w:color w:val="984806"/>
          <w:highlight w:val="yellow"/>
        </w:rPr>
      </w:pPr>
      <w:bookmarkStart w:id="6" w:name="_iu7ufdl4jc89" w:colFirst="0" w:colLast="0"/>
      <w:bookmarkEnd w:id="6"/>
      <w:r w:rsidRPr="00D516DE">
        <w:rPr>
          <w:rFonts w:ascii="Droid Serif" w:eastAsia="Droid Serif" w:hAnsi="Droid Serif" w:cs="Droid Serif"/>
          <w:b/>
          <w:i/>
          <w:color w:val="984806"/>
          <w:highlight w:val="yellow"/>
        </w:rPr>
        <w:lastRenderedPageBreak/>
        <w:t>[</w:t>
      </w:r>
      <w:r w:rsidRPr="00D516DE">
        <w:rPr>
          <w:rFonts w:ascii="Droid Serif" w:eastAsia="Droid Serif" w:hAnsi="Droid Serif" w:cs="Droid Serif"/>
          <w:b/>
          <w:i/>
          <w:color w:val="984806"/>
          <w:sz w:val="24"/>
          <w:szCs w:val="24"/>
          <w:highlight w:val="yellow"/>
        </w:rPr>
        <w:t>SELECTION: 1.3.3.</w:t>
      </w:r>
      <w:r w:rsidRPr="00D516DE">
        <w:rPr>
          <w:rFonts w:ascii="Droid Serif" w:eastAsia="Droid Serif" w:hAnsi="Droid Serif" w:cs="Droid Serif"/>
          <w:b/>
          <w:color w:val="984806"/>
          <w:sz w:val="24"/>
          <w:szCs w:val="24"/>
          <w:highlight w:val="yellow"/>
        </w:rPr>
        <w:t xml:space="preserve"> Should I buy or lease my solar panel system? </w:t>
      </w:r>
      <w:r w:rsidRPr="00D516DE">
        <w:rPr>
          <w:rFonts w:ascii="Apple Color Emoji" w:eastAsia="Apple Color Emoji" w:hAnsi="Apple Color Emoji" w:cs="Apple Color Emoji"/>
          <w:color w:val="984806"/>
          <w:highlight w:val="yellow"/>
        </w:rPr>
        <w:t>👇</w:t>
      </w:r>
      <w:r w:rsidRPr="00D516DE">
        <w:rPr>
          <w:rFonts w:ascii="Droid Serif" w:eastAsia="Droid Serif" w:hAnsi="Droid Serif" w:cs="Droid Serif"/>
          <w:b/>
          <w:i/>
          <w:color w:val="984806"/>
          <w:highlight w:val="yellow"/>
        </w:rPr>
        <w:t>]</w:t>
      </w:r>
    </w:p>
    <w:p w14:paraId="0000008F" w14:textId="69D21A0C" w:rsidR="00D412BA" w:rsidRPr="00D516DE" w:rsidRDefault="00000000">
      <w:pPr>
        <w:jc w:val="both"/>
        <w:rPr>
          <w:highlight w:val="yellow"/>
        </w:rPr>
      </w:pPr>
      <w:r w:rsidRPr="00D516DE">
        <w:rPr>
          <w:highlight w:val="yellow"/>
        </w:rPr>
        <w:t xml:space="preserve">If you buy your Solar System, you are able to </w:t>
      </w:r>
      <w:r w:rsidR="00F03C9E" w:rsidRPr="00D516DE">
        <w:rPr>
          <w:highlight w:val="yellow"/>
        </w:rPr>
        <w:t>maximize</w:t>
      </w:r>
      <w:r w:rsidRPr="00D516DE">
        <w:rPr>
          <w:highlight w:val="yellow"/>
        </w:rPr>
        <w:t xml:space="preserve"> your financial savings immediately. Meanwhile, leasing your PV System might be more prudent if your cost of capital is high and cost of debt is low. Depending upon the situation unique to your circumstance, benefits of either self-financing or bank financing can be weighed to arrive at a </w:t>
      </w:r>
      <w:r w:rsidR="00F03C9E" w:rsidRPr="00D516DE">
        <w:rPr>
          <w:highlight w:val="yellow"/>
        </w:rPr>
        <w:t>better-informed</w:t>
      </w:r>
      <w:r w:rsidRPr="00D516DE">
        <w:rPr>
          <w:highlight w:val="yellow"/>
        </w:rPr>
        <w:t xml:space="preserve"> decision.</w:t>
      </w:r>
    </w:p>
    <w:p w14:paraId="00000090" w14:textId="1C6C009F" w:rsidR="00D412BA" w:rsidRPr="00D516DE" w:rsidRDefault="00000000">
      <w:pPr>
        <w:jc w:val="both"/>
        <w:rPr>
          <w:highlight w:val="yellow"/>
        </w:rPr>
      </w:pPr>
      <w:r w:rsidRPr="00D516DE">
        <w:rPr>
          <w:highlight w:val="yellow"/>
        </w:rPr>
        <w:t xml:space="preserve">Our expert team at </w:t>
      </w:r>
      <w:r w:rsidR="00F03C9E" w:rsidRPr="00D516DE">
        <w:rPr>
          <w:highlight w:val="yellow"/>
        </w:rPr>
        <w:t>Solar Ai</w:t>
      </w:r>
      <w:r w:rsidRPr="00D516DE">
        <w:rPr>
          <w:highlight w:val="yellow"/>
        </w:rPr>
        <w:t xml:space="preserve"> can help curate a Solarization package for you and you can book your consultation session at [link to calendar invite]</w:t>
      </w:r>
    </w:p>
    <w:p w14:paraId="00000091" w14:textId="77777777" w:rsidR="00D412BA" w:rsidRPr="00D516DE" w:rsidRDefault="00D412BA">
      <w:pPr>
        <w:rPr>
          <w:highlight w:val="yellow"/>
        </w:rPr>
      </w:pPr>
    </w:p>
    <w:p w14:paraId="00000092" w14:textId="77777777" w:rsidR="00D412BA" w:rsidRPr="00D516DE" w:rsidRDefault="00000000">
      <w:pPr>
        <w:pStyle w:val="Heading3"/>
        <w:spacing w:before="0" w:after="150"/>
        <w:rPr>
          <w:rFonts w:ascii="Droid Serif" w:eastAsia="Droid Serif" w:hAnsi="Droid Serif" w:cs="Droid Serif"/>
          <w:b/>
          <w:color w:val="984806"/>
          <w:highlight w:val="yellow"/>
        </w:rPr>
      </w:pPr>
      <w:bookmarkStart w:id="7" w:name="_5yvv7g4um4q3" w:colFirst="0" w:colLast="0"/>
      <w:bookmarkEnd w:id="7"/>
      <w:r w:rsidRPr="00D516DE">
        <w:rPr>
          <w:rFonts w:ascii="Droid Serif" w:eastAsia="Droid Serif" w:hAnsi="Droid Serif" w:cs="Droid Serif"/>
          <w:b/>
          <w:color w:val="454545"/>
          <w:sz w:val="24"/>
          <w:szCs w:val="24"/>
          <w:highlight w:val="yellow"/>
        </w:rPr>
        <w:t>[</w:t>
      </w:r>
      <w:r w:rsidRPr="00D516DE">
        <w:rPr>
          <w:rFonts w:ascii="Droid Serif" w:eastAsia="Droid Serif" w:hAnsi="Droid Serif" w:cs="Droid Serif"/>
          <w:b/>
          <w:i/>
          <w:color w:val="984806"/>
          <w:sz w:val="24"/>
          <w:szCs w:val="24"/>
          <w:highlight w:val="yellow"/>
        </w:rPr>
        <w:t>SELECTION: 1.3.4.</w:t>
      </w:r>
      <w:r w:rsidRPr="00D516DE">
        <w:rPr>
          <w:rFonts w:ascii="Droid Serif" w:eastAsia="Droid Serif" w:hAnsi="Droid Serif" w:cs="Droid Serif"/>
          <w:b/>
          <w:color w:val="984806"/>
          <w:sz w:val="24"/>
          <w:szCs w:val="24"/>
          <w:highlight w:val="yellow"/>
        </w:rPr>
        <w:t xml:space="preserve"> Which is better – EPC or PPA? 👇]</w:t>
      </w:r>
    </w:p>
    <w:p w14:paraId="00000093" w14:textId="2FD2D941" w:rsidR="00D412BA" w:rsidRPr="00D516DE" w:rsidRDefault="00000000">
      <w:pPr>
        <w:pBdr>
          <w:top w:val="nil"/>
          <w:left w:val="nil"/>
          <w:bottom w:val="nil"/>
          <w:right w:val="nil"/>
          <w:between w:val="nil"/>
        </w:pBdr>
        <w:jc w:val="both"/>
        <w:rPr>
          <w:highlight w:val="yellow"/>
        </w:rPr>
      </w:pPr>
      <w:r w:rsidRPr="00D516DE">
        <w:rPr>
          <w:highlight w:val="yellow"/>
        </w:rPr>
        <w:t xml:space="preserve">For Commercial &amp; Industrial purposes, users can opt for either EPC or PPA options. In the former, an EPC firm such as </w:t>
      </w:r>
      <w:r w:rsidR="00CC22DC" w:rsidRPr="00D516DE">
        <w:rPr>
          <w:highlight w:val="yellow"/>
        </w:rPr>
        <w:t>Solar Ai</w:t>
      </w:r>
      <w:r w:rsidRPr="00D516DE">
        <w:rPr>
          <w:highlight w:val="yellow"/>
        </w:rPr>
        <w:t xml:space="preserve">, is hired to design a custom engineered solution unique to the business. Site surveys, existing power mix analysis, PV System Simulations, financial modeling and </w:t>
      </w:r>
      <w:r w:rsidR="00F03C9E" w:rsidRPr="00D516DE">
        <w:rPr>
          <w:highlight w:val="yellow"/>
        </w:rPr>
        <w:t>levelized</w:t>
      </w:r>
      <w:r w:rsidRPr="00D516DE">
        <w:rPr>
          <w:highlight w:val="yellow"/>
        </w:rPr>
        <w:t xml:space="preserve"> cost of energy savings are prepared for the client along with suggestions on optimal equipment selection. A C&amp;I user, after careful evaluation of the proposals by EPC and/or Solar consultants, awards a self-funded or bank-funded EPC contract.</w:t>
      </w:r>
    </w:p>
    <w:p w14:paraId="00000094" w14:textId="77777777" w:rsidR="00D412BA" w:rsidRPr="00D516DE" w:rsidRDefault="00D412BA">
      <w:pPr>
        <w:pBdr>
          <w:top w:val="nil"/>
          <w:left w:val="nil"/>
          <w:bottom w:val="nil"/>
          <w:right w:val="nil"/>
          <w:between w:val="nil"/>
        </w:pBdr>
        <w:jc w:val="both"/>
        <w:rPr>
          <w:highlight w:val="yellow"/>
        </w:rPr>
      </w:pPr>
    </w:p>
    <w:p w14:paraId="00000095" w14:textId="295984DB" w:rsidR="00D412BA" w:rsidRPr="00D516DE" w:rsidRDefault="00CC22DC">
      <w:pPr>
        <w:pBdr>
          <w:top w:val="nil"/>
          <w:left w:val="nil"/>
          <w:bottom w:val="nil"/>
          <w:right w:val="nil"/>
          <w:between w:val="nil"/>
        </w:pBdr>
        <w:jc w:val="both"/>
        <w:rPr>
          <w:rFonts w:ascii="Droid Serif" w:eastAsia="Droid Serif" w:hAnsi="Droid Serif" w:cs="Droid Serif"/>
          <w:color w:val="454545"/>
          <w:highlight w:val="yellow"/>
        </w:rPr>
      </w:pPr>
      <w:r w:rsidRPr="00D516DE">
        <w:rPr>
          <w:highlight w:val="yellow"/>
        </w:rPr>
        <w:t>However, in Power Purchase Agreement [PPA], an entity undertakes all the work of the EPC, but negotiates an energy tariff with C&amp;I users, typically between 15 and 25 years, to deploy Solar PV Plant. Capital for the plant is arranged by the entity signing the PPA with C&amp;I user.</w:t>
      </w:r>
      <w:r w:rsidRPr="00D516DE">
        <w:rPr>
          <w:rFonts w:ascii="Droid Serif" w:eastAsia="Droid Serif" w:hAnsi="Droid Serif" w:cs="Droid Serif"/>
          <w:color w:val="454545"/>
          <w:highlight w:val="yellow"/>
        </w:rPr>
        <w:t xml:space="preserve"> </w:t>
      </w:r>
    </w:p>
    <w:p w14:paraId="00000096" w14:textId="77777777" w:rsidR="00D412BA" w:rsidRPr="00D516DE" w:rsidRDefault="00D412BA">
      <w:pPr>
        <w:widowControl w:val="0"/>
        <w:spacing w:before="240"/>
        <w:rPr>
          <w:rFonts w:ascii="Droid Serif" w:eastAsia="Droid Serif" w:hAnsi="Droid Serif" w:cs="Droid Serif"/>
          <w:color w:val="454545"/>
          <w:highlight w:val="yellow"/>
        </w:rPr>
      </w:pPr>
    </w:p>
    <w:p w14:paraId="00000097" w14:textId="77777777" w:rsidR="00D412BA" w:rsidRPr="00D516DE" w:rsidRDefault="00D412BA">
      <w:pPr>
        <w:widowControl w:val="0"/>
        <w:spacing w:before="240"/>
        <w:rPr>
          <w:rFonts w:ascii="Droid Serif" w:eastAsia="Droid Serif" w:hAnsi="Droid Serif" w:cs="Droid Serif"/>
          <w:color w:val="454545"/>
          <w:highlight w:val="yellow"/>
        </w:rPr>
      </w:pPr>
    </w:p>
    <w:p w14:paraId="00000098" w14:textId="77777777" w:rsidR="00D412BA" w:rsidRPr="00D516DE" w:rsidRDefault="00D412BA">
      <w:pPr>
        <w:widowControl w:val="0"/>
        <w:spacing w:before="240"/>
        <w:rPr>
          <w:rFonts w:ascii="Droid Serif" w:eastAsia="Droid Serif" w:hAnsi="Droid Serif" w:cs="Droid Serif"/>
          <w:b/>
          <w:color w:val="454545"/>
          <w:highlight w:val="yellow"/>
        </w:rPr>
      </w:pPr>
    </w:p>
    <w:p w14:paraId="00000099" w14:textId="77777777" w:rsidR="00D412BA" w:rsidRPr="00D516DE" w:rsidRDefault="00D412BA">
      <w:pPr>
        <w:widowControl w:val="0"/>
        <w:spacing w:before="240"/>
        <w:rPr>
          <w:rFonts w:ascii="Droid Serif" w:eastAsia="Droid Serif" w:hAnsi="Droid Serif" w:cs="Droid Serif"/>
          <w:b/>
          <w:color w:val="454545"/>
          <w:highlight w:val="yellow"/>
        </w:rPr>
      </w:pPr>
    </w:p>
    <w:p w14:paraId="0000009A" w14:textId="77777777" w:rsidR="00D412BA" w:rsidRPr="00D516DE" w:rsidRDefault="00D412BA">
      <w:pPr>
        <w:widowControl w:val="0"/>
        <w:spacing w:before="240"/>
        <w:rPr>
          <w:rFonts w:ascii="Droid Serif" w:eastAsia="Droid Serif" w:hAnsi="Droid Serif" w:cs="Droid Serif"/>
          <w:b/>
          <w:color w:val="454545"/>
          <w:highlight w:val="yellow"/>
        </w:rPr>
      </w:pPr>
    </w:p>
    <w:p w14:paraId="0000009B" w14:textId="77777777" w:rsidR="00D412BA" w:rsidRPr="00D516DE" w:rsidRDefault="00D412BA">
      <w:pPr>
        <w:widowControl w:val="0"/>
        <w:spacing w:before="240"/>
        <w:rPr>
          <w:rFonts w:ascii="Droid Serif" w:eastAsia="Droid Serif" w:hAnsi="Droid Serif" w:cs="Droid Serif"/>
          <w:b/>
          <w:color w:val="454545"/>
          <w:highlight w:val="yellow"/>
        </w:rPr>
      </w:pPr>
    </w:p>
    <w:p w14:paraId="0000009C" w14:textId="77777777" w:rsidR="00D412BA" w:rsidRPr="00D516DE" w:rsidRDefault="00D412BA">
      <w:pPr>
        <w:widowControl w:val="0"/>
        <w:spacing w:before="240"/>
        <w:rPr>
          <w:rFonts w:ascii="Droid Serif" w:eastAsia="Droid Serif" w:hAnsi="Droid Serif" w:cs="Droid Serif"/>
          <w:b/>
          <w:color w:val="454545"/>
          <w:highlight w:val="yellow"/>
        </w:rPr>
      </w:pPr>
    </w:p>
    <w:p w14:paraId="0000009D" w14:textId="77777777" w:rsidR="00D412BA" w:rsidRPr="00D516DE" w:rsidRDefault="00D412BA">
      <w:pPr>
        <w:widowControl w:val="0"/>
        <w:spacing w:before="240"/>
        <w:rPr>
          <w:rFonts w:ascii="Droid Serif" w:eastAsia="Droid Serif" w:hAnsi="Droid Serif" w:cs="Droid Serif"/>
          <w:b/>
          <w:color w:val="454545"/>
          <w:highlight w:val="yellow"/>
        </w:rPr>
      </w:pPr>
    </w:p>
    <w:p w14:paraId="0000009E" w14:textId="77777777" w:rsidR="00D412BA" w:rsidRPr="00D516DE" w:rsidRDefault="00000000">
      <w:pPr>
        <w:spacing w:line="276" w:lineRule="auto"/>
        <w:rPr>
          <w:rFonts w:ascii="Droid Serif" w:eastAsia="Droid Serif" w:hAnsi="Droid Serif" w:cs="Droid Serif"/>
          <w:b/>
          <w:color w:val="454545"/>
          <w:highlight w:val="yellow"/>
        </w:rPr>
      </w:pPr>
      <w:r w:rsidRPr="00D516DE">
        <w:rPr>
          <w:highlight w:val="yellow"/>
        </w:rPr>
        <w:br w:type="page"/>
      </w:r>
    </w:p>
    <w:p w14:paraId="0000009F" w14:textId="77777777" w:rsidR="00D412BA" w:rsidRDefault="00000000">
      <w:pPr>
        <w:widowControl w:val="0"/>
        <w:spacing w:before="200" w:line="312" w:lineRule="auto"/>
        <w:rPr>
          <w:rFonts w:ascii="Droid Serif" w:eastAsia="Droid Serif" w:hAnsi="Droid Serif" w:cs="Droid Serif"/>
          <w:b/>
          <w:i/>
          <w:color w:val="0070C0"/>
          <w:sz w:val="28"/>
          <w:szCs w:val="28"/>
        </w:rPr>
      </w:pPr>
      <w:r w:rsidRPr="00D516DE">
        <w:rPr>
          <w:rFonts w:ascii="Droid Serif" w:eastAsia="Droid Serif" w:hAnsi="Droid Serif" w:cs="Droid Serif"/>
          <w:b/>
          <w:i/>
          <w:color w:val="0070C0"/>
          <w:sz w:val="28"/>
          <w:szCs w:val="28"/>
          <w:highlight w:val="yellow"/>
        </w:rPr>
        <w:lastRenderedPageBreak/>
        <w:t xml:space="preserve">[SELECTION: 1.4. Am I ready for solar? </w:t>
      </w:r>
      <w:r w:rsidRPr="00D516DE">
        <w:rPr>
          <w:rFonts w:ascii="Apple Color Emoji" w:eastAsia="Apple Color Emoji" w:hAnsi="Apple Color Emoji" w:cs="Apple Color Emoji"/>
          <w:color w:val="0070C0"/>
          <w:sz w:val="28"/>
          <w:szCs w:val="28"/>
          <w:highlight w:val="yellow"/>
        </w:rPr>
        <w:t>👇</w:t>
      </w:r>
      <w:r w:rsidRPr="00D516DE">
        <w:rPr>
          <w:rFonts w:ascii="Droid Serif" w:eastAsia="Droid Serif" w:hAnsi="Droid Serif" w:cs="Droid Serif"/>
          <w:b/>
          <w:i/>
          <w:color w:val="0070C0"/>
          <w:sz w:val="28"/>
          <w:szCs w:val="28"/>
          <w:highlight w:val="yellow"/>
        </w:rPr>
        <w:t>]</w:t>
      </w:r>
    </w:p>
    <w:p w14:paraId="000000A0" w14:textId="77777777" w:rsidR="00D412BA" w:rsidRPr="00F8192A" w:rsidRDefault="00000000">
      <w:pPr>
        <w:widowControl w:val="0"/>
        <w:numPr>
          <w:ilvl w:val="0"/>
          <w:numId w:val="3"/>
        </w:numPr>
        <w:spacing w:before="240"/>
        <w:rPr>
          <w:rFonts w:ascii="Droid Serif" w:eastAsia="Droid Serif" w:hAnsi="Droid Serif" w:cs="Droid Serif"/>
          <w:b/>
          <w:color w:val="454545"/>
          <w:highlight w:val="yellow"/>
        </w:rPr>
      </w:pPr>
      <w:r w:rsidRPr="00F8192A">
        <w:rPr>
          <w:rFonts w:ascii="Droid Serif" w:eastAsia="Droid Serif" w:hAnsi="Droid Serif" w:cs="Droid Serif"/>
          <w:b/>
          <w:color w:val="454545"/>
          <w:highlight w:val="yellow"/>
        </w:rPr>
        <w:t>Can I afford to go solar?</w:t>
      </w:r>
    </w:p>
    <w:p w14:paraId="000000A1" w14:textId="77777777" w:rsidR="00D412BA" w:rsidRDefault="00000000" w:rsidP="6A5E8481">
      <w:pPr>
        <w:widowControl w:val="0"/>
        <w:numPr>
          <w:ilvl w:val="0"/>
          <w:numId w:val="3"/>
        </w:numPr>
        <w:spacing w:before="240"/>
        <w:rPr>
          <w:rFonts w:ascii="Droid Serif" w:eastAsia="Droid Serif" w:hAnsi="Droid Serif" w:cs="Droid Serif"/>
          <w:b/>
          <w:bCs/>
          <w:color w:val="454545"/>
          <w:highlight w:val="yellow"/>
        </w:rPr>
      </w:pPr>
      <w:r w:rsidRPr="6A5E8481">
        <w:rPr>
          <w:rFonts w:ascii="Droid Serif" w:eastAsia="Droid Serif" w:hAnsi="Droid Serif" w:cs="Droid Serif"/>
          <w:b/>
          <w:bCs/>
          <w:color w:val="454545"/>
          <w:highlight w:val="yellow"/>
        </w:rPr>
        <w:t>Is my roof suitable for solar panels?</w:t>
      </w:r>
    </w:p>
    <w:p w14:paraId="2F2EEF25" w14:textId="2E88BE72" w:rsidR="00D516DE" w:rsidRDefault="00000000" w:rsidP="00D516DE">
      <w:pPr>
        <w:widowControl w:val="0"/>
        <w:numPr>
          <w:ilvl w:val="0"/>
          <w:numId w:val="3"/>
        </w:numPr>
        <w:spacing w:before="240"/>
        <w:rPr>
          <w:rFonts w:ascii="Droid Serif" w:eastAsia="Droid Serif" w:hAnsi="Droid Serif" w:cs="Droid Serif"/>
          <w:b/>
          <w:bCs/>
          <w:color w:val="454545"/>
          <w:highlight w:val="yellow"/>
        </w:rPr>
      </w:pPr>
      <w:r w:rsidRPr="6A5E8481">
        <w:rPr>
          <w:rFonts w:ascii="Droid Serif" w:eastAsia="Droid Serif" w:hAnsi="Droid Serif" w:cs="Droid Serif"/>
          <w:b/>
          <w:bCs/>
          <w:color w:val="454545"/>
          <w:highlight w:val="yellow"/>
        </w:rPr>
        <w:t> What size solar energy system should I get?</w:t>
      </w:r>
    </w:p>
    <w:p w14:paraId="4EFEF960" w14:textId="77777777" w:rsidR="00D516DE" w:rsidRPr="00D516DE" w:rsidRDefault="00D516DE" w:rsidP="00D516DE">
      <w:pPr>
        <w:widowControl w:val="0"/>
        <w:spacing w:before="240"/>
        <w:rPr>
          <w:rFonts w:ascii="Droid Serif" w:eastAsia="Droid Serif" w:hAnsi="Droid Serif" w:cs="Droid Serif"/>
          <w:b/>
          <w:bCs/>
          <w:color w:val="454545"/>
          <w:highlight w:val="yellow"/>
        </w:rPr>
      </w:pPr>
    </w:p>
    <w:p w14:paraId="000000A3" w14:textId="77777777" w:rsidR="00D412BA" w:rsidRPr="00D516DE" w:rsidRDefault="00000000">
      <w:pPr>
        <w:widowControl w:val="0"/>
        <w:numPr>
          <w:ilvl w:val="0"/>
          <w:numId w:val="3"/>
        </w:numPr>
        <w:spacing w:before="240"/>
        <w:rPr>
          <w:rFonts w:ascii="Droid Serif" w:eastAsia="Droid Serif" w:hAnsi="Droid Serif" w:cs="Droid Serif"/>
          <w:b/>
          <w:color w:val="454545"/>
          <w:highlight w:val="yellow"/>
        </w:rPr>
      </w:pPr>
      <w:r w:rsidRPr="00D516DE">
        <w:rPr>
          <w:rFonts w:ascii="Droid Serif" w:eastAsia="Droid Serif" w:hAnsi="Droid Serif" w:cs="Droid Serif"/>
          <w:b/>
          <w:bCs/>
          <w:color w:val="454545"/>
          <w:highlight w:val="yellow"/>
        </w:rPr>
        <w:t>Do I need to replace my roof before installing solar?</w:t>
      </w:r>
    </w:p>
    <w:p w14:paraId="7303F4EC" w14:textId="3FDCEDE0" w:rsidR="3F08E4C5" w:rsidRPr="00D516DE" w:rsidRDefault="3F08E4C5" w:rsidP="6A5E8481">
      <w:pPr>
        <w:widowControl w:val="0"/>
        <w:spacing w:before="240"/>
        <w:rPr>
          <w:rFonts w:ascii="Droid Serif" w:eastAsia="Droid Serif" w:hAnsi="Droid Serif" w:cs="Droid Serif"/>
          <w:b/>
          <w:bCs/>
          <w:color w:val="454545"/>
          <w:highlight w:val="yellow"/>
        </w:rPr>
      </w:pPr>
      <w:r w:rsidRPr="00D516DE">
        <w:rPr>
          <w:rFonts w:ascii="Droid Serif" w:eastAsia="Droid Serif" w:hAnsi="Droid Serif" w:cs="Droid Serif"/>
          <w:b/>
          <w:bCs/>
          <w:color w:val="454545"/>
          <w:highlight w:val="yellow"/>
        </w:rPr>
        <w:t>Should I rebuild my roof before installing solar power?</w:t>
      </w:r>
    </w:p>
    <w:p w14:paraId="2502F4D4" w14:textId="796FA2B0" w:rsidR="4E4EB47D" w:rsidRDefault="4E4EB47D" w:rsidP="6A5E8481">
      <w:pPr>
        <w:widowControl w:val="0"/>
        <w:spacing w:before="240"/>
        <w:rPr>
          <w:rFonts w:ascii="Droid Serif" w:eastAsia="Droid Serif" w:hAnsi="Droid Serif" w:cs="Droid Serif"/>
          <w:b/>
          <w:bCs/>
          <w:color w:val="454545"/>
        </w:rPr>
      </w:pPr>
      <w:r w:rsidRPr="00D516DE">
        <w:rPr>
          <w:rFonts w:ascii="Droid Serif" w:eastAsia="Droid Serif" w:hAnsi="Droid Serif" w:cs="Droid Serif"/>
          <w:b/>
          <w:bCs/>
          <w:color w:val="454545"/>
          <w:highlight w:val="yellow"/>
        </w:rPr>
        <w:t>Does my roof need renovation before solar?</w:t>
      </w:r>
    </w:p>
    <w:p w14:paraId="601CD94C" w14:textId="43D0AC5E" w:rsidR="4E4EB47D" w:rsidRDefault="4E4EB47D" w:rsidP="6A5E8481">
      <w:pPr>
        <w:widowControl w:val="0"/>
        <w:spacing w:before="240"/>
        <w:rPr>
          <w:rFonts w:ascii="Droid Serif" w:eastAsia="Droid Serif" w:hAnsi="Droid Serif" w:cs="Droid Serif"/>
          <w:b/>
          <w:bCs/>
          <w:color w:val="454545"/>
        </w:rPr>
      </w:pPr>
    </w:p>
    <w:p w14:paraId="671AC572" w14:textId="5E35A674" w:rsidR="00B310B0" w:rsidRPr="00FE5C57" w:rsidRDefault="00000000" w:rsidP="6A5E8481">
      <w:pPr>
        <w:widowControl w:val="0"/>
        <w:numPr>
          <w:ilvl w:val="0"/>
          <w:numId w:val="3"/>
        </w:numPr>
        <w:spacing w:before="24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How long will my solar power system last?</w:t>
      </w:r>
    </w:p>
    <w:p w14:paraId="4EE3C74F" w14:textId="46991226" w:rsidR="2D242552" w:rsidRPr="00FE5C57" w:rsidRDefault="2D242552"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What is the lifespan of my solar energy system?</w:t>
      </w:r>
    </w:p>
    <w:p w14:paraId="0940E19F" w14:textId="562286CE" w:rsidR="6A1A7FD4" w:rsidRPr="00FE5C57" w:rsidRDefault="6A1A7FD4"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what is time period of solar panels?</w:t>
      </w:r>
    </w:p>
    <w:p w14:paraId="0B9D693C" w14:textId="08B3D9E6" w:rsidR="40B9877B" w:rsidRPr="00FE5C57" w:rsidRDefault="40B9877B"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 xml:space="preserve">What is Lifetime </w:t>
      </w:r>
      <w:r w:rsidR="00D516DE" w:rsidRPr="00FE5C57">
        <w:rPr>
          <w:rFonts w:ascii="Droid Serif" w:eastAsia="Droid Serif" w:hAnsi="Droid Serif" w:cs="Droid Serif"/>
          <w:b/>
          <w:bCs/>
          <w:color w:val="454545"/>
          <w:highlight w:val="yellow"/>
        </w:rPr>
        <w:t>of</w:t>
      </w:r>
      <w:r w:rsidRPr="00FE5C57">
        <w:rPr>
          <w:rFonts w:ascii="Droid Serif" w:eastAsia="Droid Serif" w:hAnsi="Droid Serif" w:cs="Droid Serif"/>
          <w:b/>
          <w:bCs/>
          <w:color w:val="454545"/>
          <w:highlight w:val="yellow"/>
        </w:rPr>
        <w:t xml:space="preserve"> Solar panels?</w:t>
      </w:r>
    </w:p>
    <w:p w14:paraId="40AE030F" w14:textId="6D67D421" w:rsidR="40B9877B" w:rsidRPr="00FE5C57" w:rsidRDefault="40B9877B" w:rsidP="6A5E8481">
      <w:pPr>
        <w:widowControl w:val="0"/>
        <w:spacing w:before="240"/>
        <w:ind w:left="360" w:firstLine="72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What is the durability of solar panels?</w:t>
      </w:r>
    </w:p>
    <w:p w14:paraId="000000A5" w14:textId="77777777" w:rsidR="00D412BA" w:rsidRPr="00FE5C57" w:rsidRDefault="00000000">
      <w:pPr>
        <w:widowControl w:val="0"/>
        <w:numPr>
          <w:ilvl w:val="0"/>
          <w:numId w:val="3"/>
        </w:numPr>
        <w:spacing w:before="240"/>
        <w:rPr>
          <w:rFonts w:ascii="Droid Serif" w:eastAsia="Droid Serif" w:hAnsi="Droid Serif" w:cs="Droid Serif"/>
          <w:b/>
          <w:color w:val="454545"/>
          <w:highlight w:val="yellow"/>
        </w:rPr>
      </w:pPr>
      <w:r w:rsidRPr="00FE5C57">
        <w:rPr>
          <w:rFonts w:ascii="Droid Serif" w:eastAsia="Droid Serif" w:hAnsi="Droid Serif" w:cs="Droid Serif"/>
          <w:b/>
          <w:bCs/>
          <w:color w:val="454545"/>
          <w:highlight w:val="yellow"/>
        </w:rPr>
        <w:t>What happens if I sell my solar house?</w:t>
      </w:r>
    </w:p>
    <w:p w14:paraId="21A1BEB7" w14:textId="48E03838" w:rsidR="1128AA51" w:rsidRPr="00FE5C57" w:rsidRDefault="1128AA51" w:rsidP="6A5E8481">
      <w:pPr>
        <w:widowControl w:val="0"/>
        <w:spacing w:before="240"/>
        <w:ind w:left="36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Can I sell my solar house?</w:t>
      </w:r>
    </w:p>
    <w:p w14:paraId="2614D954" w14:textId="549E2EB8" w:rsidR="1128AA51" w:rsidRPr="00FE5C57" w:rsidRDefault="1128AA51" w:rsidP="6A5E8481">
      <w:pPr>
        <w:widowControl w:val="0"/>
        <w:spacing w:before="240"/>
        <w:ind w:left="36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 xml:space="preserve">Is the solar panels system removable </w:t>
      </w:r>
      <w:proofErr w:type="spellStart"/>
      <w:r w:rsidRPr="00FE5C57">
        <w:rPr>
          <w:rFonts w:ascii="Droid Serif" w:eastAsia="Droid Serif" w:hAnsi="Droid Serif" w:cs="Droid Serif"/>
          <w:b/>
          <w:bCs/>
          <w:color w:val="454545"/>
          <w:highlight w:val="yellow"/>
        </w:rPr>
        <w:t>incase</w:t>
      </w:r>
      <w:proofErr w:type="spellEnd"/>
      <w:r w:rsidRPr="00FE5C57">
        <w:rPr>
          <w:rFonts w:ascii="Droid Serif" w:eastAsia="Droid Serif" w:hAnsi="Droid Serif" w:cs="Droid Serif"/>
          <w:b/>
          <w:bCs/>
          <w:color w:val="454545"/>
          <w:highlight w:val="yellow"/>
        </w:rPr>
        <w:t xml:space="preserve"> I sell my house.</w:t>
      </w:r>
    </w:p>
    <w:p w14:paraId="286CB6AE" w14:textId="4D3B4327" w:rsidR="5EE51BE7" w:rsidRPr="00FE5C57" w:rsidRDefault="5EE51BE7" w:rsidP="6A5E8481">
      <w:pPr>
        <w:widowControl w:val="0"/>
        <w:spacing w:before="240"/>
        <w:ind w:left="360"/>
        <w:rPr>
          <w:rFonts w:ascii="Droid Serif" w:eastAsia="Droid Serif" w:hAnsi="Droid Serif" w:cs="Droid Serif"/>
          <w:b/>
          <w:bCs/>
          <w:color w:val="454545"/>
          <w:highlight w:val="yellow"/>
        </w:rPr>
      </w:pPr>
      <w:r w:rsidRPr="00FE5C57">
        <w:rPr>
          <w:rFonts w:ascii="Droid Serif" w:eastAsia="Droid Serif" w:hAnsi="Droid Serif" w:cs="Droid Serif"/>
          <w:b/>
          <w:bCs/>
          <w:color w:val="454545"/>
          <w:highlight w:val="yellow"/>
        </w:rPr>
        <w:t>Is the solar panel system portable?</w:t>
      </w:r>
    </w:p>
    <w:p w14:paraId="292D8EE9" w14:textId="1A2085BC" w:rsidR="5EE51BE7" w:rsidRDefault="5EE51BE7" w:rsidP="6A5E8481">
      <w:pPr>
        <w:widowControl w:val="0"/>
        <w:spacing w:before="240"/>
        <w:ind w:left="360"/>
        <w:rPr>
          <w:rFonts w:ascii="Droid Serif" w:eastAsia="Droid Serif" w:hAnsi="Droid Serif" w:cs="Droid Serif"/>
          <w:b/>
          <w:bCs/>
          <w:color w:val="454545"/>
        </w:rPr>
      </w:pPr>
      <w:r w:rsidRPr="00FE5C57">
        <w:rPr>
          <w:rFonts w:ascii="Droid Serif" w:eastAsia="Droid Serif" w:hAnsi="Droid Serif" w:cs="Droid Serif"/>
          <w:b/>
          <w:bCs/>
          <w:color w:val="454545"/>
          <w:highlight w:val="yellow"/>
        </w:rPr>
        <w:t>Is the solar panel system removable?</w:t>
      </w:r>
    </w:p>
    <w:p w14:paraId="0CEC0B7E" w14:textId="3DD8AC1C" w:rsidR="6A5E8481" w:rsidRDefault="6A5E8481" w:rsidP="6A5E8481">
      <w:pPr>
        <w:widowControl w:val="0"/>
        <w:spacing w:before="240"/>
        <w:ind w:left="360"/>
        <w:rPr>
          <w:rFonts w:ascii="Droid Serif" w:eastAsia="Droid Serif" w:hAnsi="Droid Serif" w:cs="Droid Serif"/>
          <w:b/>
          <w:bCs/>
          <w:color w:val="454545"/>
        </w:rPr>
      </w:pPr>
    </w:p>
    <w:p w14:paraId="000000A6" w14:textId="77777777" w:rsidR="00D412BA" w:rsidRDefault="00D412BA"/>
    <w:p w14:paraId="000000A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A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A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AA" w14:textId="77777777" w:rsidR="00D412BA" w:rsidRDefault="00000000">
      <w:pPr>
        <w:widowControl w:val="0"/>
        <w:spacing w:before="200" w:line="312" w:lineRule="auto"/>
        <w:rPr>
          <w:rFonts w:ascii="Apple Color Emoji" w:eastAsia="Apple Color Emoji" w:hAnsi="Apple Color Emoji" w:cs="Apple Color Emoji"/>
        </w:rPr>
      </w:pPr>
      <w:r w:rsidRPr="00BF5C87">
        <w:rPr>
          <w:rFonts w:ascii="Droid Serif" w:eastAsia="Droid Serif" w:hAnsi="Droid Serif" w:cs="Droid Serif"/>
          <w:highlight w:val="yellow"/>
        </w:rPr>
        <w:lastRenderedPageBreak/>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AB"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1.4.1. </w:t>
      </w:r>
      <w:r w:rsidRPr="005C4CC5">
        <w:rPr>
          <w:rFonts w:ascii="Droid Serif" w:eastAsia="Droid Serif" w:hAnsi="Droid Serif" w:cs="Droid Serif"/>
          <w:b/>
          <w:color w:val="984806"/>
          <w:highlight w:val="yellow"/>
        </w:rPr>
        <w:t>Can I afford to go solar?</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AC" w14:textId="69BAF89B"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If you can afford to pay your electricity bill you can afford to go solar. </w:t>
      </w:r>
      <w:r w:rsidR="00CC22DC" w:rsidRPr="005C4CC5">
        <w:rPr>
          <w:rFonts w:ascii="Droid Serif" w:eastAsia="Droid Serif" w:hAnsi="Droid Serif" w:cs="Droid Serif"/>
          <w:color w:val="454545"/>
          <w:sz w:val="22"/>
          <w:szCs w:val="22"/>
          <w:highlight w:val="yellow"/>
        </w:rPr>
        <w:t>Subsidized</w:t>
      </w:r>
      <w:r w:rsidRPr="005C4CC5">
        <w:rPr>
          <w:rFonts w:ascii="Droid Serif" w:eastAsia="Droid Serif" w:hAnsi="Droid Serif" w:cs="Droid Serif"/>
          <w:color w:val="454545"/>
          <w:sz w:val="22"/>
          <w:szCs w:val="22"/>
          <w:highlight w:val="yellow"/>
        </w:rPr>
        <w:t xml:space="preserve"> bank loans </w:t>
      </w:r>
      <w:r w:rsidRPr="005C4CC5">
        <w:rPr>
          <w:rFonts w:ascii="Droid Serif" w:eastAsia="Droid Serif" w:hAnsi="Droid Serif" w:cs="Droid Serif"/>
          <w:b/>
          <w:color w:val="454545"/>
          <w:sz w:val="22"/>
          <w:szCs w:val="22"/>
          <w:highlight w:val="yellow"/>
        </w:rPr>
        <w:t>at or under 6%</w:t>
      </w:r>
      <w:r w:rsidRPr="005C4CC5">
        <w:rPr>
          <w:rFonts w:ascii="Droid Serif" w:eastAsia="Droid Serif" w:hAnsi="Droid Serif" w:cs="Droid Serif"/>
          <w:color w:val="454545"/>
          <w:sz w:val="22"/>
          <w:szCs w:val="22"/>
          <w:highlight w:val="yellow"/>
        </w:rPr>
        <w:t xml:space="preserve"> for Solar Home or Business financing makes the proposition even more compelling. </w:t>
      </w:r>
    </w:p>
    <w:p w14:paraId="000000AD" w14:textId="77777777" w:rsidR="00D412BA" w:rsidRPr="005C4CC5" w:rsidRDefault="00D412BA">
      <w:pPr>
        <w:jc w:val="both"/>
        <w:rPr>
          <w:rFonts w:ascii="Droid Serif" w:eastAsia="Droid Serif" w:hAnsi="Droid Serif" w:cs="Droid Serif"/>
          <w:color w:val="454545"/>
          <w:sz w:val="22"/>
          <w:szCs w:val="22"/>
          <w:highlight w:val="yellow"/>
        </w:rPr>
      </w:pPr>
    </w:p>
    <w:p w14:paraId="000000AE" w14:textId="77777777" w:rsidR="00D412BA" w:rsidRPr="005C4CC5" w:rsidRDefault="00000000">
      <w:pPr>
        <w:jc w:val="both"/>
        <w:rPr>
          <w:highlight w:val="yellow"/>
        </w:rPr>
      </w:pPr>
      <w:r w:rsidRPr="005C4CC5">
        <w:rPr>
          <w:rFonts w:ascii="Droid Serif" w:eastAsia="Droid Serif" w:hAnsi="Droid Serif" w:cs="Droid Serif"/>
          <w:color w:val="454545"/>
          <w:sz w:val="22"/>
          <w:szCs w:val="22"/>
          <w:highlight w:val="yellow"/>
        </w:rPr>
        <w:t xml:space="preserve">Furthermore, Commercial and Industrial entities might also be able to get Carbon Emissions Reduction Credits that can be traded at international markets for additional financial benefits. </w:t>
      </w:r>
    </w:p>
    <w:p w14:paraId="000000AF"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1.4.2. </w:t>
      </w:r>
      <w:r w:rsidRPr="005C4CC5">
        <w:rPr>
          <w:rFonts w:ascii="Droid Serif" w:eastAsia="Droid Serif" w:hAnsi="Droid Serif" w:cs="Droid Serif"/>
          <w:b/>
          <w:color w:val="984806"/>
          <w:highlight w:val="yellow"/>
        </w:rPr>
        <w:t>Is my roof suitable for solar panels?</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B1" w14:textId="72FAC5E0"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Southerly-facing roofs with little to no shade and enough space to fit a solar panel system are ideal for installing traditional solar systems. However, in many cases there are workarounds if your home doesn’t have the ideal solar roof. </w:t>
      </w:r>
    </w:p>
    <w:p w14:paraId="000000B3" w14:textId="19860F79"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We at </w:t>
      </w:r>
      <w:r w:rsidR="00CC22DC" w:rsidRPr="005C4CC5">
        <w:rPr>
          <w:rFonts w:ascii="Droid Serif" w:eastAsia="Droid Serif" w:hAnsi="Droid Serif" w:cs="Droid Serif"/>
          <w:color w:val="454545"/>
          <w:sz w:val="22"/>
          <w:szCs w:val="22"/>
          <w:highlight w:val="yellow"/>
        </w:rPr>
        <w:t>Solar Ai</w:t>
      </w:r>
      <w:r w:rsidRPr="005C4CC5">
        <w:rPr>
          <w:rFonts w:ascii="Droid Serif" w:eastAsia="Droid Serif" w:hAnsi="Droid Serif" w:cs="Droid Serif"/>
          <w:color w:val="454545"/>
          <w:sz w:val="22"/>
          <w:szCs w:val="22"/>
          <w:highlight w:val="yellow"/>
        </w:rPr>
        <w:t xml:space="preserve">, have introduced Power </w:t>
      </w:r>
      <w:r w:rsidR="00CC22DC" w:rsidRPr="005C4CC5">
        <w:rPr>
          <w:rFonts w:ascii="Droid Serif" w:eastAsia="Droid Serif" w:hAnsi="Droid Serif" w:cs="Droid Serif"/>
          <w:color w:val="454545"/>
          <w:sz w:val="22"/>
          <w:szCs w:val="22"/>
          <w:highlight w:val="yellow"/>
        </w:rPr>
        <w:t>Optimizers</w:t>
      </w:r>
      <w:r w:rsidRPr="005C4CC5">
        <w:rPr>
          <w:rFonts w:ascii="Droid Serif" w:eastAsia="Droid Serif" w:hAnsi="Droid Serif" w:cs="Droid Serif"/>
          <w:color w:val="454545"/>
          <w:sz w:val="22"/>
          <w:szCs w:val="22"/>
          <w:highlight w:val="yellow"/>
        </w:rPr>
        <w:t xml:space="preserve"> based inverters, to specifically address the shading issue as well as transforming each Solar module into an intelligent unit </w:t>
      </w:r>
      <w:r w:rsidR="00CC22DC" w:rsidRPr="005C4CC5">
        <w:rPr>
          <w:rFonts w:ascii="Droid Serif" w:eastAsia="Droid Serif" w:hAnsi="Droid Serif" w:cs="Droid Serif"/>
          <w:color w:val="454545"/>
          <w:sz w:val="22"/>
          <w:szCs w:val="22"/>
          <w:highlight w:val="yellow"/>
        </w:rPr>
        <w:t>optimized</w:t>
      </w:r>
      <w:r w:rsidRPr="005C4CC5">
        <w:rPr>
          <w:rFonts w:ascii="Droid Serif" w:eastAsia="Droid Serif" w:hAnsi="Droid Serif" w:cs="Droid Serif"/>
          <w:color w:val="454545"/>
          <w:sz w:val="22"/>
          <w:szCs w:val="22"/>
          <w:highlight w:val="yellow"/>
        </w:rPr>
        <w:t xml:space="preserve"> for harnessing maximum energy. </w:t>
      </w:r>
    </w:p>
    <w:p w14:paraId="000000B4"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Follow the easy stepwise guide on our website www.solarai.energy to learn more about all of your options.</w:t>
      </w:r>
    </w:p>
    <w:p w14:paraId="000000B5"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1.4.3. </w:t>
      </w:r>
      <w:r w:rsidRPr="005C4CC5">
        <w:rPr>
          <w:rFonts w:ascii="Droid Serif" w:eastAsia="Droid Serif" w:hAnsi="Droid Serif" w:cs="Droid Serif"/>
          <w:b/>
          <w:color w:val="984806"/>
          <w:highlight w:val="yellow"/>
        </w:rPr>
        <w:t>What size solar energy system should I get?</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B6"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The size of your solar energy system will depend on how much electricity you use on a monthly basis, as well as the weather conditions where you live. Take a look at our website and follow the “Get a quotation” journey to get a customized solution catering to all your electricity needs.</w:t>
      </w:r>
    </w:p>
    <w:p w14:paraId="000000B7"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1.4.4. </w:t>
      </w:r>
      <w:r w:rsidRPr="005C4CC5">
        <w:rPr>
          <w:rFonts w:ascii="Droid Serif" w:eastAsia="Droid Serif" w:hAnsi="Droid Serif" w:cs="Droid Serif"/>
          <w:b/>
          <w:color w:val="984806"/>
          <w:highlight w:val="yellow"/>
        </w:rPr>
        <w:t>Do I need to replace my roof before going solar?</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B8" w14:textId="6B5719E9"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Solar energy systems can last for 25 to 30 years, and it can be costly to remove and reinstall them if you need to replace your roof. If your roof needs maintenance in the near term, you should complete it before you finish your solar installation. Our technical personnel at </w:t>
      </w:r>
      <w:r w:rsidR="00CC22DC" w:rsidRPr="005C4CC5">
        <w:rPr>
          <w:rFonts w:ascii="Droid Serif" w:eastAsia="Droid Serif" w:hAnsi="Droid Serif" w:cs="Droid Serif"/>
          <w:color w:val="454545"/>
          <w:sz w:val="22"/>
          <w:szCs w:val="22"/>
          <w:highlight w:val="yellow"/>
        </w:rPr>
        <w:t>Solar Ai</w:t>
      </w:r>
      <w:r w:rsidRPr="005C4CC5">
        <w:rPr>
          <w:rFonts w:ascii="Droid Serif" w:eastAsia="Droid Serif" w:hAnsi="Droid Serif" w:cs="Droid Serif"/>
          <w:color w:val="454545"/>
          <w:sz w:val="22"/>
          <w:szCs w:val="22"/>
          <w:highlight w:val="yellow"/>
        </w:rPr>
        <w:t xml:space="preserve"> will be able to tell you whether to replace your roof before going solar. </w:t>
      </w:r>
    </w:p>
    <w:p w14:paraId="000000B9" w14:textId="77777777" w:rsidR="00D412BA" w:rsidRPr="005C4CC5" w:rsidRDefault="00D412BA">
      <w:pPr>
        <w:jc w:val="both"/>
        <w:rPr>
          <w:rFonts w:ascii="Droid Serif" w:eastAsia="Droid Serif" w:hAnsi="Droid Serif" w:cs="Droid Serif"/>
          <w:color w:val="454545"/>
          <w:sz w:val="22"/>
          <w:szCs w:val="22"/>
          <w:highlight w:val="yellow"/>
        </w:rPr>
      </w:pPr>
    </w:p>
    <w:p w14:paraId="000000BA" w14:textId="4FB98C96"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Get in touch with our team at (Number) or </w:t>
      </w:r>
      <w:r w:rsidR="00CC22DC" w:rsidRPr="005C4CC5">
        <w:rPr>
          <w:rFonts w:ascii="Droid Serif" w:eastAsia="Droid Serif" w:hAnsi="Droid Serif" w:cs="Droid Serif"/>
          <w:color w:val="454545"/>
          <w:sz w:val="22"/>
          <w:szCs w:val="22"/>
          <w:highlight w:val="yellow"/>
        </w:rPr>
        <w:t>website.</w:t>
      </w:r>
    </w:p>
    <w:p w14:paraId="000000BB"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1.4.5. </w:t>
      </w:r>
      <w:r w:rsidRPr="005C4CC5">
        <w:rPr>
          <w:rFonts w:ascii="Droid Serif" w:eastAsia="Droid Serif" w:hAnsi="Droid Serif" w:cs="Droid Serif"/>
          <w:b/>
          <w:color w:val="984806"/>
          <w:highlight w:val="yellow"/>
        </w:rPr>
        <w:t>How long will my solar power system last?</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BC"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In general, solar panels are very durable and capable of withstanding snow, wind, and hail. The various components of your solar power system, such as inverters, will need to be replaced at different times, but your system should continue to generate electricity for 25 to 30 years.\</w:t>
      </w:r>
    </w:p>
    <w:p w14:paraId="000000BD" w14:textId="77777777" w:rsidR="00D412BA" w:rsidRPr="005C4CC5" w:rsidRDefault="00D412BA">
      <w:pPr>
        <w:jc w:val="both"/>
        <w:rPr>
          <w:rFonts w:ascii="Droid Serif" w:eastAsia="Droid Serif" w:hAnsi="Droid Serif" w:cs="Droid Serif"/>
          <w:color w:val="454545"/>
          <w:sz w:val="22"/>
          <w:szCs w:val="22"/>
          <w:highlight w:val="yellow"/>
        </w:rPr>
      </w:pPr>
    </w:p>
    <w:p w14:paraId="000000BE" w14:textId="78B5F0DA"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Our special offering includes an </w:t>
      </w:r>
      <w:r w:rsidRPr="005C4CC5">
        <w:rPr>
          <w:rFonts w:ascii="Droid Serif" w:eastAsia="Droid Serif" w:hAnsi="Droid Serif" w:cs="Droid Serif"/>
          <w:b/>
          <w:color w:val="454545"/>
          <w:sz w:val="22"/>
          <w:szCs w:val="22"/>
          <w:highlight w:val="yellow"/>
        </w:rPr>
        <w:t xml:space="preserve">industry leading </w:t>
      </w:r>
      <w:r w:rsidR="00CC22DC" w:rsidRPr="005C4CC5">
        <w:rPr>
          <w:rFonts w:ascii="Droid Serif" w:eastAsia="Droid Serif" w:hAnsi="Droid Serif" w:cs="Droid Serif"/>
          <w:b/>
          <w:color w:val="454545"/>
          <w:sz w:val="22"/>
          <w:szCs w:val="22"/>
          <w:highlight w:val="yellow"/>
        </w:rPr>
        <w:t>12-year</w:t>
      </w:r>
      <w:r w:rsidRPr="005C4CC5">
        <w:rPr>
          <w:rFonts w:ascii="Droid Serif" w:eastAsia="Droid Serif" w:hAnsi="Droid Serif" w:cs="Droid Serif"/>
          <w:color w:val="454545"/>
          <w:sz w:val="22"/>
          <w:szCs w:val="22"/>
          <w:highlight w:val="yellow"/>
        </w:rPr>
        <w:t xml:space="preserve"> Standard Warranty for Power-</w:t>
      </w:r>
      <w:r w:rsidR="00CC22DC" w:rsidRPr="005C4CC5">
        <w:rPr>
          <w:rFonts w:ascii="Droid Serif" w:eastAsia="Droid Serif" w:hAnsi="Droid Serif" w:cs="Droid Serif"/>
          <w:color w:val="454545"/>
          <w:sz w:val="22"/>
          <w:szCs w:val="22"/>
          <w:highlight w:val="yellow"/>
        </w:rPr>
        <w:t>Optimizer</w:t>
      </w:r>
      <w:r w:rsidRPr="005C4CC5">
        <w:rPr>
          <w:rFonts w:ascii="Droid Serif" w:eastAsia="Droid Serif" w:hAnsi="Droid Serif" w:cs="Droid Serif"/>
          <w:color w:val="454545"/>
          <w:sz w:val="22"/>
          <w:szCs w:val="22"/>
          <w:highlight w:val="yellow"/>
        </w:rPr>
        <w:t xml:space="preserve"> based inverters, an award-winning German technology. You can find out more about our offers at www.solarai.energy</w:t>
      </w:r>
    </w:p>
    <w:p w14:paraId="000000BF" w14:textId="77777777" w:rsidR="00D412BA" w:rsidRPr="005C4CC5" w:rsidRDefault="00D412BA">
      <w:pPr>
        <w:widowControl w:val="0"/>
        <w:spacing w:before="240"/>
        <w:rPr>
          <w:rFonts w:ascii="Droid Serif" w:eastAsia="Droid Serif" w:hAnsi="Droid Serif" w:cs="Droid Serif"/>
          <w:b/>
          <w:color w:val="454545"/>
          <w:highlight w:val="yellow"/>
        </w:rPr>
      </w:pPr>
    </w:p>
    <w:p w14:paraId="000000C0" w14:textId="77777777" w:rsidR="00D412BA" w:rsidRPr="005C4CC5" w:rsidRDefault="00D412BA">
      <w:pPr>
        <w:widowControl w:val="0"/>
        <w:spacing w:before="200" w:line="312" w:lineRule="auto"/>
        <w:rPr>
          <w:rFonts w:ascii="Droid Serif" w:eastAsia="Droid Serif" w:hAnsi="Droid Serif" w:cs="Droid Serif"/>
          <w:b/>
          <w:i/>
          <w:highlight w:val="yellow"/>
        </w:rPr>
      </w:pPr>
    </w:p>
    <w:p w14:paraId="000000C1" w14:textId="77777777" w:rsidR="00D412BA" w:rsidRPr="005C4CC5" w:rsidRDefault="00D412BA">
      <w:pPr>
        <w:spacing w:line="276" w:lineRule="auto"/>
        <w:rPr>
          <w:highlight w:val="yellow"/>
        </w:rPr>
      </w:pPr>
    </w:p>
    <w:p w14:paraId="000000C2" w14:textId="77777777" w:rsidR="00D412BA" w:rsidRPr="005C4CC5" w:rsidRDefault="00000000">
      <w:pPr>
        <w:widowControl w:val="0"/>
        <w:spacing w:before="200" w:line="312" w:lineRule="auto"/>
        <w:rPr>
          <w:rFonts w:ascii="Droid Serif" w:eastAsia="Droid Serif" w:hAnsi="Droid Serif" w:cs="Droid Serif"/>
          <w:b/>
          <w:i/>
          <w:sz w:val="32"/>
          <w:szCs w:val="32"/>
          <w:highlight w:val="yellow"/>
        </w:rPr>
      </w:pPr>
      <w:r w:rsidRPr="005C4CC5">
        <w:rPr>
          <w:highlight w:val="yellow"/>
        </w:rPr>
        <w:lastRenderedPageBreak/>
        <w:br w:type="page"/>
      </w:r>
    </w:p>
    <w:p w14:paraId="000000C3" w14:textId="77777777" w:rsidR="00D412BA" w:rsidRPr="005C4CC5" w:rsidRDefault="00000000">
      <w:pPr>
        <w:widowControl w:val="0"/>
        <w:spacing w:before="200" w:line="312" w:lineRule="auto"/>
        <w:rPr>
          <w:rFonts w:ascii="Droid Serif" w:eastAsia="Droid Serif" w:hAnsi="Droid Serif" w:cs="Droid Serif"/>
          <w:b/>
          <w:i/>
          <w:sz w:val="32"/>
          <w:szCs w:val="32"/>
          <w:highlight w:val="yellow"/>
        </w:rPr>
      </w:pPr>
      <w:r w:rsidRPr="005C4CC5">
        <w:rPr>
          <w:rFonts w:ascii="Droid Serif" w:eastAsia="Droid Serif" w:hAnsi="Droid Serif" w:cs="Droid Serif"/>
          <w:b/>
          <w:i/>
          <w:sz w:val="32"/>
          <w:szCs w:val="32"/>
          <w:highlight w:val="yellow"/>
        </w:rPr>
        <w:lastRenderedPageBreak/>
        <w:t xml:space="preserve">[SELECTION: 2. </w:t>
      </w:r>
      <w:r w:rsidRPr="005C4CC5">
        <w:rPr>
          <w:rFonts w:ascii="Droid Serif" w:eastAsia="Droid Serif" w:hAnsi="Droid Serif" w:cs="Droid Serif"/>
          <w:b/>
          <w:color w:val="454545"/>
          <w:sz w:val="32"/>
          <w:szCs w:val="32"/>
          <w:highlight w:val="yellow"/>
        </w:rPr>
        <w:t>Quick self-assessment of your solarization potential</w:t>
      </w:r>
      <w:r w:rsidRPr="005C4CC5">
        <w:rPr>
          <w:rFonts w:ascii="Droid Serif" w:eastAsia="Droid Serif" w:hAnsi="Droid Serif" w:cs="Droid Serif"/>
          <w:b/>
          <w:i/>
          <w:sz w:val="32"/>
          <w:szCs w:val="32"/>
          <w:highlight w:val="yellow"/>
        </w:rPr>
        <w:t>]</w:t>
      </w:r>
    </w:p>
    <w:p w14:paraId="000000C4" w14:textId="6A8650BA" w:rsidR="00D412BA" w:rsidRPr="005C4CC5" w:rsidRDefault="00000000">
      <w:pPr>
        <w:widowControl w:val="0"/>
        <w:spacing w:before="200" w:line="312" w:lineRule="auto"/>
        <w:rPr>
          <w:rFonts w:ascii="Droid Serif" w:eastAsia="Droid Serif" w:hAnsi="Droid Serif" w:cs="Droid Serif"/>
          <w:b/>
          <w:i/>
          <w:sz w:val="32"/>
          <w:szCs w:val="32"/>
          <w:highlight w:val="yellow"/>
        </w:rPr>
      </w:pPr>
      <w:r w:rsidRPr="005C4CC5">
        <w:rPr>
          <w:rFonts w:ascii="Droid Serif" w:eastAsia="Droid Serif" w:hAnsi="Droid Serif" w:cs="Droid Serif"/>
          <w:highlight w:val="yellow"/>
        </w:rPr>
        <w:t>Welcome to Solar</w:t>
      </w:r>
      <w:r w:rsidR="00CC22DC" w:rsidRPr="005C4CC5">
        <w:rPr>
          <w:rFonts w:ascii="Droid Serif" w:eastAsia="Droid Serif" w:hAnsi="Droid Serif" w:cs="Droid Serif"/>
          <w:highlight w:val="yellow"/>
        </w:rPr>
        <w:t xml:space="preserve"> </w:t>
      </w:r>
      <w:r w:rsidRPr="005C4CC5">
        <w:rPr>
          <w:rFonts w:ascii="Droid Serif" w:eastAsia="Droid Serif" w:hAnsi="Droid Serif" w:cs="Droid Serif"/>
          <w:highlight w:val="yellow"/>
        </w:rPr>
        <w:t xml:space="preserve">AI! We believe your journey with us will last for years to come. </w:t>
      </w:r>
    </w:p>
    <w:p w14:paraId="000000C5" w14:textId="77777777" w:rsidR="00D412BA" w:rsidRPr="005C4CC5" w:rsidRDefault="00000000">
      <w:pPr>
        <w:widowControl w:val="0"/>
        <w:numPr>
          <w:ilvl w:val="0"/>
          <w:numId w:val="21"/>
        </w:numPr>
        <w:spacing w:before="240"/>
        <w:rPr>
          <w:rFonts w:ascii="Droid Serif" w:eastAsia="Droid Serif" w:hAnsi="Droid Serif" w:cs="Droid Serif"/>
          <w:b/>
          <w:color w:val="454545"/>
          <w:highlight w:val="yellow"/>
        </w:rPr>
      </w:pPr>
      <w:r w:rsidRPr="005C4CC5">
        <w:rPr>
          <w:rFonts w:ascii="Droid Serif" w:eastAsia="Droid Serif" w:hAnsi="Droid Serif" w:cs="Droid Serif"/>
          <w:b/>
          <w:bCs/>
          <w:color w:val="454545"/>
          <w:highlight w:val="yellow"/>
        </w:rPr>
        <w:t>How do I get a solar quote?</w:t>
      </w:r>
    </w:p>
    <w:p w14:paraId="6B71ECC7" w14:textId="00049807" w:rsidR="09DD79DD" w:rsidRPr="005C4CC5" w:rsidRDefault="09DD79DD" w:rsidP="6A5E8481">
      <w:pPr>
        <w:widowControl w:val="0"/>
        <w:spacing w:before="24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How can I request a solar quote?</w:t>
      </w:r>
    </w:p>
    <w:p w14:paraId="666CB4F7" w14:textId="6D3777DD" w:rsidR="09DD79DD" w:rsidRPr="005C4CC5" w:rsidRDefault="09DD79DD" w:rsidP="6A5E8481">
      <w:pPr>
        <w:widowControl w:val="0"/>
        <w:spacing w:before="24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How can I order a solar quote?</w:t>
      </w:r>
    </w:p>
    <w:p w14:paraId="649F2DE4" w14:textId="2987F838" w:rsidR="09DD79DD" w:rsidRPr="005C4CC5" w:rsidRDefault="09DD79DD" w:rsidP="6A5E8481">
      <w:pPr>
        <w:widowControl w:val="0"/>
        <w:spacing w:before="24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How can I receive a solar quote?</w:t>
      </w:r>
    </w:p>
    <w:p w14:paraId="577EBDE3" w14:textId="1077DE42" w:rsidR="49C5CD13" w:rsidRPr="005C4CC5" w:rsidRDefault="49C5CD13" w:rsidP="6A5E8481">
      <w:pPr>
        <w:widowControl w:val="0"/>
        <w:spacing w:before="24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Can you provide me a solar quote?</w:t>
      </w:r>
    </w:p>
    <w:p w14:paraId="57CE973F" w14:textId="16B722A6" w:rsidR="6A5E8481" w:rsidRPr="005C4CC5" w:rsidRDefault="6A5E8481" w:rsidP="6A5E8481">
      <w:pPr>
        <w:widowControl w:val="0"/>
        <w:spacing w:before="240"/>
        <w:ind w:left="720"/>
        <w:rPr>
          <w:rFonts w:ascii="Droid Serif" w:eastAsia="Droid Serif" w:hAnsi="Droid Serif" w:cs="Droid Serif"/>
          <w:b/>
          <w:bCs/>
          <w:color w:val="454545"/>
          <w:highlight w:val="yellow"/>
        </w:rPr>
      </w:pPr>
    </w:p>
    <w:p w14:paraId="000000C6" w14:textId="6AA7EA33" w:rsidR="00D412BA" w:rsidRPr="005C4CC5" w:rsidRDefault="00000000">
      <w:pPr>
        <w:widowControl w:val="0"/>
        <w:numPr>
          <w:ilvl w:val="0"/>
          <w:numId w:val="21"/>
        </w:numPr>
        <w:rPr>
          <w:rFonts w:ascii="Droid Serif" w:eastAsia="Droid Serif" w:hAnsi="Droid Serif" w:cs="Droid Serif"/>
          <w:b/>
          <w:color w:val="454545"/>
          <w:highlight w:val="yellow"/>
        </w:rPr>
      </w:pPr>
      <w:r w:rsidRPr="005C4CC5">
        <w:rPr>
          <w:rFonts w:ascii="Droid Serif" w:eastAsia="Droid Serif" w:hAnsi="Droid Serif" w:cs="Droid Serif"/>
          <w:b/>
          <w:bCs/>
          <w:color w:val="454545"/>
          <w:highlight w:val="yellow"/>
        </w:rPr>
        <w:t>What services do I get with Solar</w:t>
      </w:r>
      <w:r w:rsidR="00CC22DC" w:rsidRPr="005C4CC5">
        <w:rPr>
          <w:rFonts w:ascii="Droid Serif" w:eastAsia="Droid Serif" w:hAnsi="Droid Serif" w:cs="Droid Serif"/>
          <w:b/>
          <w:bCs/>
          <w:color w:val="454545"/>
          <w:highlight w:val="yellow"/>
        </w:rPr>
        <w:t xml:space="preserve"> AI?</w:t>
      </w:r>
    </w:p>
    <w:p w14:paraId="4A41B272" w14:textId="49B24632" w:rsidR="1C8C231C" w:rsidRPr="005C4CC5" w:rsidRDefault="1C8C231C" w:rsidP="6A5E8481">
      <w:pPr>
        <w:widowControl w:val="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What solutions does Solar AI provide?</w:t>
      </w:r>
    </w:p>
    <w:p w14:paraId="78136A3D" w14:textId="76FB767C" w:rsidR="1C8C231C" w:rsidRPr="005C4CC5" w:rsidRDefault="1C8C231C" w:rsidP="6A5E8481">
      <w:pPr>
        <w:widowControl w:val="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What services does Solar AI provide?</w:t>
      </w:r>
    </w:p>
    <w:p w14:paraId="319284F6" w14:textId="718C44BA" w:rsidR="1C8C231C" w:rsidRPr="005C4CC5" w:rsidRDefault="74698743" w:rsidP="6A5E8481">
      <w:pPr>
        <w:widowControl w:val="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What assistance does Solar AI deliver?</w:t>
      </w:r>
    </w:p>
    <w:p w14:paraId="101D5B58" w14:textId="18311534" w:rsidR="74698743" w:rsidRPr="005C4CC5" w:rsidRDefault="74698743" w:rsidP="6A5E8481">
      <w:pPr>
        <w:widowControl w:val="0"/>
        <w:ind w:left="72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What solutions does Solar AI offer?</w:t>
      </w:r>
    </w:p>
    <w:p w14:paraId="479D6315" w14:textId="63999806" w:rsidR="03D70BE4" w:rsidRPr="005C4CC5" w:rsidRDefault="03D70BE4" w:rsidP="6A5E8481">
      <w:pPr>
        <w:widowControl w:val="0"/>
        <w:rPr>
          <w:highlight w:val="yellow"/>
        </w:rPr>
      </w:pPr>
    </w:p>
    <w:p w14:paraId="5479BEDD" w14:textId="72FC4ACF" w:rsidR="03D70BE4" w:rsidRPr="005C4CC5" w:rsidRDefault="03D70BE4" w:rsidP="6A5E8481">
      <w:pPr>
        <w:widowControl w:val="0"/>
        <w:rPr>
          <w:rFonts w:ascii="Droid Serif" w:eastAsia="Droid Serif" w:hAnsi="Droid Serif" w:cs="Droid Serif"/>
          <w:b/>
          <w:bCs/>
          <w:color w:val="454545"/>
          <w:highlight w:val="yellow"/>
        </w:rPr>
      </w:pPr>
    </w:p>
    <w:p w14:paraId="000000C7" w14:textId="77777777" w:rsidR="00D412BA" w:rsidRPr="005C4CC5" w:rsidRDefault="00000000">
      <w:pPr>
        <w:widowControl w:val="0"/>
        <w:numPr>
          <w:ilvl w:val="0"/>
          <w:numId w:val="21"/>
        </w:numPr>
        <w:rPr>
          <w:rFonts w:ascii="Droid Serif" w:eastAsia="Droid Serif" w:hAnsi="Droid Serif" w:cs="Droid Serif"/>
          <w:b/>
          <w:color w:val="454545"/>
          <w:highlight w:val="yellow"/>
        </w:rPr>
      </w:pPr>
      <w:r w:rsidRPr="005C4CC5">
        <w:rPr>
          <w:rFonts w:ascii="Droid Serif" w:eastAsia="Droid Serif" w:hAnsi="Droid Serif" w:cs="Droid Serif"/>
          <w:b/>
          <w:bCs/>
          <w:color w:val="454545"/>
          <w:highlight w:val="yellow"/>
        </w:rPr>
        <w:t>Quick self-assessment of my solarization potential.</w:t>
      </w:r>
    </w:p>
    <w:p w14:paraId="502EE9AC" w14:textId="11579D29" w:rsidR="7A4B03BA" w:rsidRPr="005C4CC5" w:rsidRDefault="7A4B03BA" w:rsidP="6A5E8481">
      <w:pPr>
        <w:widowControl w:val="0"/>
        <w:ind w:left="1440"/>
        <w:rPr>
          <w:rFonts w:ascii="Droid Serif" w:eastAsia="Droid Serif" w:hAnsi="Droid Serif" w:cs="Droid Serif"/>
          <w:b/>
          <w:bCs/>
          <w:color w:val="454545"/>
          <w:highlight w:val="yellow"/>
        </w:rPr>
      </w:pPr>
      <w:r w:rsidRPr="005C4CC5">
        <w:rPr>
          <w:rFonts w:ascii="Droid Serif" w:eastAsia="Droid Serif" w:hAnsi="Droid Serif" w:cs="Droid Serif"/>
          <w:b/>
          <w:bCs/>
          <w:color w:val="454545"/>
          <w:highlight w:val="yellow"/>
        </w:rPr>
        <w:t>A quick self-evaluation of my solarization potential.</w:t>
      </w:r>
    </w:p>
    <w:p w14:paraId="1A75E42B" w14:textId="78F9FAE3" w:rsidR="7A4B03BA" w:rsidRDefault="7A4B03BA" w:rsidP="6A5E8481">
      <w:pPr>
        <w:widowControl w:val="0"/>
        <w:ind w:left="1440"/>
        <w:rPr>
          <w:rFonts w:ascii="Droid Serif" w:eastAsia="Droid Serif" w:hAnsi="Droid Serif" w:cs="Droid Serif"/>
          <w:b/>
          <w:bCs/>
          <w:color w:val="454545"/>
        </w:rPr>
      </w:pPr>
      <w:r w:rsidRPr="005C4CC5">
        <w:rPr>
          <w:rFonts w:ascii="Droid Serif" w:eastAsia="Droid Serif" w:hAnsi="Droid Serif" w:cs="Droid Serif"/>
          <w:b/>
          <w:bCs/>
          <w:color w:val="454545"/>
          <w:highlight w:val="yellow"/>
        </w:rPr>
        <w:t>Can you provide me an evaluation of Solar potential.</w:t>
      </w:r>
    </w:p>
    <w:p w14:paraId="4CB70F6C" w14:textId="59AB4D84" w:rsidR="6A5E8481" w:rsidRDefault="6A5E8481" w:rsidP="6A5E8481">
      <w:pPr>
        <w:widowControl w:val="0"/>
        <w:ind w:left="1440"/>
        <w:rPr>
          <w:rFonts w:ascii="Droid Serif" w:eastAsia="Droid Serif" w:hAnsi="Droid Serif" w:cs="Droid Serif"/>
          <w:b/>
          <w:bCs/>
          <w:color w:val="454545"/>
        </w:rPr>
      </w:pPr>
    </w:p>
    <w:p w14:paraId="000000C8"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Please select an option from above</w:t>
      </w:r>
    </w:p>
    <w:p w14:paraId="000000C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CA"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CB"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CC" w14:textId="77777777" w:rsidR="00D412BA" w:rsidRDefault="00000000">
      <w:pPr>
        <w:widowControl w:val="0"/>
        <w:spacing w:before="200" w:line="312" w:lineRule="auto"/>
        <w:rPr>
          <w:rFonts w:ascii="Droid Serif" w:eastAsia="Droid Serif" w:hAnsi="Droid Serif" w:cs="Droid Serif"/>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CD" w14:textId="77777777" w:rsidR="00D412BA" w:rsidRDefault="00D412BA">
      <w:pPr>
        <w:widowControl w:val="0"/>
        <w:spacing w:before="200" w:line="312" w:lineRule="auto"/>
        <w:rPr>
          <w:rFonts w:ascii="Droid Serif" w:eastAsia="Droid Serif" w:hAnsi="Droid Serif" w:cs="Droid Serif"/>
          <w:b/>
          <w:i/>
          <w:color w:val="984806"/>
        </w:rPr>
      </w:pPr>
    </w:p>
    <w:p w14:paraId="000000CE" w14:textId="77777777" w:rsidR="00D412BA" w:rsidRDefault="00D412BA">
      <w:pPr>
        <w:widowControl w:val="0"/>
        <w:spacing w:before="200" w:line="312" w:lineRule="auto"/>
        <w:rPr>
          <w:rFonts w:ascii="Droid Serif" w:eastAsia="Droid Serif" w:hAnsi="Droid Serif" w:cs="Droid Serif"/>
        </w:rPr>
      </w:pPr>
    </w:p>
    <w:p w14:paraId="000000CF" w14:textId="77777777" w:rsidR="00D412BA" w:rsidRDefault="00000000">
      <w:pPr>
        <w:spacing w:line="276" w:lineRule="auto"/>
        <w:rPr>
          <w:rFonts w:ascii="Oswald" w:eastAsia="Oswald" w:hAnsi="Oswald" w:cs="Oswald"/>
          <w:sz w:val="28"/>
          <w:szCs w:val="28"/>
        </w:rPr>
      </w:pPr>
      <w:bookmarkStart w:id="8" w:name="_2et92p0" w:colFirst="0" w:colLast="0"/>
      <w:bookmarkEnd w:id="8"/>
      <w:r>
        <w:br w:type="page"/>
      </w:r>
    </w:p>
    <w:p w14:paraId="000000D0" w14:textId="77777777" w:rsidR="00D412BA" w:rsidRPr="00F17524" w:rsidRDefault="00000000">
      <w:pPr>
        <w:widowControl w:val="0"/>
        <w:spacing w:before="200" w:line="312" w:lineRule="auto"/>
        <w:rPr>
          <w:rFonts w:ascii="Droid Serif" w:eastAsia="Droid Serif" w:hAnsi="Droid Serif" w:cs="Droid Serif"/>
          <w:b/>
          <w:i/>
          <w:color w:val="0070C0"/>
          <w:sz w:val="28"/>
          <w:szCs w:val="28"/>
          <w:highlight w:val="yellow"/>
        </w:rPr>
      </w:pPr>
      <w:r w:rsidRPr="00F17524">
        <w:rPr>
          <w:rFonts w:ascii="Droid Serif" w:eastAsia="Droid Serif" w:hAnsi="Droid Serif" w:cs="Droid Serif"/>
          <w:b/>
          <w:i/>
          <w:color w:val="0070C0"/>
          <w:sz w:val="28"/>
          <w:szCs w:val="28"/>
          <w:highlight w:val="yellow"/>
        </w:rPr>
        <w:lastRenderedPageBreak/>
        <w:t xml:space="preserve">[SELECTION: 2.1. How do I get a solar quote? </w:t>
      </w:r>
      <w:r w:rsidRPr="00F17524">
        <w:rPr>
          <w:rFonts w:ascii="Apple Color Emoji" w:eastAsia="Apple Color Emoji" w:hAnsi="Apple Color Emoji" w:cs="Apple Color Emoji"/>
          <w:color w:val="0070C0"/>
          <w:sz w:val="28"/>
          <w:szCs w:val="28"/>
          <w:highlight w:val="yellow"/>
        </w:rPr>
        <w:t>👇</w:t>
      </w:r>
      <w:r w:rsidRPr="00F17524">
        <w:rPr>
          <w:rFonts w:ascii="Droid Serif" w:eastAsia="Droid Serif" w:hAnsi="Droid Serif" w:cs="Droid Serif"/>
          <w:b/>
          <w:i/>
          <w:color w:val="0070C0"/>
          <w:sz w:val="28"/>
          <w:szCs w:val="28"/>
          <w:highlight w:val="yellow"/>
        </w:rPr>
        <w:t>]</w:t>
      </w:r>
    </w:p>
    <w:p w14:paraId="000000D1"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color w:val="454545"/>
          <w:highlight w:val="yellow"/>
        </w:rPr>
        <w:t>How do I get a solar quote?</w:t>
      </w:r>
    </w:p>
    <w:p w14:paraId="000000D2"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How accurate is the solar quote that I get from you?</w:t>
      </w:r>
    </w:p>
    <w:p w14:paraId="5B247029" w14:textId="6AE66C32" w:rsidR="5744DD9C" w:rsidRPr="00F17524" w:rsidRDefault="5744DD9C"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How reliable is the solar quotation I received from you?</w:t>
      </w:r>
    </w:p>
    <w:p w14:paraId="7BC52FE9" w14:textId="78CB6D6A" w:rsidR="5744DD9C" w:rsidRPr="00F17524" w:rsidRDefault="5744DD9C" w:rsidP="00A15E95">
      <w:pPr>
        <w:widowControl w:val="0"/>
        <w:spacing w:before="240"/>
        <w:ind w:firstLine="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Credibility of the solar quote?</w:t>
      </w:r>
    </w:p>
    <w:p w14:paraId="56E5F31C" w14:textId="35371AB3" w:rsidR="5744DD9C" w:rsidRPr="00F17524" w:rsidRDefault="00A15E95"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Reliability</w:t>
      </w:r>
      <w:r w:rsidR="5744DD9C" w:rsidRPr="00F17524">
        <w:rPr>
          <w:rFonts w:ascii="Droid Serif" w:eastAsia="Droid Serif" w:hAnsi="Droid Serif" w:cs="Droid Serif"/>
          <w:b/>
          <w:bCs/>
          <w:color w:val="454545"/>
          <w:highlight w:val="yellow"/>
        </w:rPr>
        <w:t xml:space="preserve"> of solar quote?</w:t>
      </w:r>
    </w:p>
    <w:p w14:paraId="75D6676C" w14:textId="5B14BB4D" w:rsidR="5744DD9C" w:rsidRPr="00F17524" w:rsidRDefault="5744DD9C"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Is your solar quote accurate?</w:t>
      </w:r>
    </w:p>
    <w:p w14:paraId="584C4990" w14:textId="2F3177D1" w:rsidR="5744DD9C" w:rsidRPr="00F17524" w:rsidRDefault="5744DD9C"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Can I trust your solar quote?</w:t>
      </w:r>
    </w:p>
    <w:p w14:paraId="17CE4D97" w14:textId="77777777" w:rsidR="00A15E95" w:rsidRPr="00F17524" w:rsidRDefault="00A15E95" w:rsidP="6A5E8481">
      <w:pPr>
        <w:widowControl w:val="0"/>
        <w:spacing w:before="240"/>
        <w:ind w:left="360"/>
        <w:rPr>
          <w:rFonts w:ascii="Droid Serif" w:eastAsia="Droid Serif" w:hAnsi="Droid Serif" w:cs="Droid Serif"/>
          <w:b/>
          <w:bCs/>
          <w:color w:val="454545"/>
          <w:highlight w:val="yellow"/>
        </w:rPr>
      </w:pPr>
    </w:p>
    <w:p w14:paraId="000000D3"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What are the different types of solar panels?</w:t>
      </w:r>
    </w:p>
    <w:p w14:paraId="40397157" w14:textId="24FB3A07" w:rsidR="2E7BB81A" w:rsidRPr="00F17524" w:rsidRDefault="2E7BB81A"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various kinds of solar panel?</w:t>
      </w:r>
    </w:p>
    <w:p w14:paraId="15F396E7" w14:textId="46BEF50B" w:rsidR="2E7BB81A" w:rsidRPr="00F17524" w:rsidRDefault="2E7BB81A"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different kinds of solar panel?</w:t>
      </w:r>
    </w:p>
    <w:p w14:paraId="4BD57B22" w14:textId="2AEBA39F" w:rsidR="2E7BB81A" w:rsidRPr="00F17524" w:rsidRDefault="2E7BB81A"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variants of solar panel?</w:t>
      </w:r>
    </w:p>
    <w:p w14:paraId="1F10DD5C" w14:textId="49B1C347" w:rsidR="305E7F6B" w:rsidRPr="00F17524" w:rsidRDefault="305E7F6B"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Are there multiple solar panels?</w:t>
      </w:r>
    </w:p>
    <w:p w14:paraId="78E7F59A" w14:textId="457EDBFF" w:rsidR="2E7BB81A" w:rsidRPr="00F17524" w:rsidRDefault="2E7BB81A" w:rsidP="6A5E8481">
      <w:pPr>
        <w:widowControl w:val="0"/>
        <w:spacing w:before="240"/>
        <w:rPr>
          <w:rFonts w:ascii="Droid Serif" w:eastAsia="Droid Serif" w:hAnsi="Droid Serif" w:cs="Droid Serif"/>
          <w:b/>
          <w:bCs/>
          <w:color w:val="454545"/>
          <w:highlight w:val="yellow"/>
        </w:rPr>
      </w:pPr>
    </w:p>
    <w:p w14:paraId="000000D4"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What are the different types of power inverters?</w:t>
      </w:r>
    </w:p>
    <w:p w14:paraId="1B376B6C" w14:textId="533FB4D8"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various kinds of power inverters?</w:t>
      </w:r>
    </w:p>
    <w:p w14:paraId="6DD423B6" w14:textId="1B36D2EA"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different kinds of power inverters?</w:t>
      </w:r>
    </w:p>
    <w:p w14:paraId="485F0CB7" w14:textId="1592B1A3"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What are variants of power inverters?</w:t>
      </w:r>
    </w:p>
    <w:p w14:paraId="7ACF4724" w14:textId="1055967A" w:rsidR="6C6C11B8" w:rsidRPr="00F17524" w:rsidRDefault="6C6C11B8" w:rsidP="6A5E8481">
      <w:pPr>
        <w:widowControl w:val="0"/>
        <w:spacing w:before="240"/>
        <w:ind w:left="108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Are there multiple power inverters?</w:t>
      </w:r>
    </w:p>
    <w:p w14:paraId="33714147" w14:textId="1D74E7F9" w:rsidR="6A5E8481" w:rsidRPr="00F17524" w:rsidRDefault="6A5E8481" w:rsidP="6A5E8481">
      <w:pPr>
        <w:widowControl w:val="0"/>
        <w:spacing w:before="240"/>
        <w:ind w:left="360"/>
        <w:rPr>
          <w:rFonts w:ascii="Droid Serif" w:eastAsia="Droid Serif" w:hAnsi="Droid Serif" w:cs="Droid Serif"/>
          <w:b/>
          <w:bCs/>
          <w:color w:val="454545"/>
          <w:highlight w:val="yellow"/>
        </w:rPr>
      </w:pPr>
    </w:p>
    <w:p w14:paraId="000000D5" w14:textId="77777777" w:rsidR="00D412BA" w:rsidRPr="00F17524" w:rsidRDefault="00000000">
      <w:pPr>
        <w:widowControl w:val="0"/>
        <w:numPr>
          <w:ilvl w:val="0"/>
          <w:numId w:val="4"/>
        </w:numPr>
        <w:spacing w:before="240"/>
        <w:rPr>
          <w:rFonts w:ascii="Droid Serif" w:eastAsia="Droid Serif" w:hAnsi="Droid Serif" w:cs="Droid Serif"/>
          <w:b/>
          <w:color w:val="454545"/>
          <w:highlight w:val="yellow"/>
        </w:rPr>
      </w:pPr>
      <w:r w:rsidRPr="00F17524">
        <w:rPr>
          <w:rFonts w:ascii="Droid Serif" w:eastAsia="Droid Serif" w:hAnsi="Droid Serif" w:cs="Droid Serif"/>
          <w:b/>
          <w:bCs/>
          <w:color w:val="454545"/>
          <w:highlight w:val="yellow"/>
        </w:rPr>
        <w:t>Do I need to install solar batteries with my solar power system?</w:t>
      </w:r>
    </w:p>
    <w:p w14:paraId="230904DD" w14:textId="30AB677E" w:rsidR="7757CD24" w:rsidRPr="00F17524" w:rsidRDefault="7757CD24"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are solar batteries required with solar power system</w:t>
      </w:r>
      <w:r w:rsidR="3663F48B" w:rsidRPr="00F17524">
        <w:rPr>
          <w:rFonts w:ascii="Droid Serif" w:eastAsia="Droid Serif" w:hAnsi="Droid Serif" w:cs="Droid Serif"/>
          <w:b/>
          <w:bCs/>
          <w:color w:val="454545"/>
          <w:highlight w:val="yellow"/>
        </w:rPr>
        <w:t>?</w:t>
      </w:r>
    </w:p>
    <w:p w14:paraId="290CD7B6" w14:textId="2C92F581" w:rsidR="7757CD24" w:rsidRPr="00F17524" w:rsidRDefault="39AD4081" w:rsidP="6A5E8481">
      <w:pPr>
        <w:widowControl w:val="0"/>
        <w:spacing w:before="240"/>
        <w:ind w:left="360"/>
        <w:rPr>
          <w:rFonts w:ascii="Droid Serif" w:eastAsia="Droid Serif" w:hAnsi="Droid Serif" w:cs="Droid Serif"/>
          <w:b/>
          <w:bCs/>
          <w:color w:val="454545"/>
          <w:highlight w:val="yellow"/>
        </w:rPr>
      </w:pPr>
      <w:r w:rsidRPr="00F17524">
        <w:rPr>
          <w:rFonts w:ascii="Droid Serif" w:eastAsia="Droid Serif" w:hAnsi="Droid Serif" w:cs="Droid Serif"/>
          <w:b/>
          <w:bCs/>
          <w:color w:val="454545"/>
          <w:highlight w:val="yellow"/>
        </w:rPr>
        <w:t xml:space="preserve">does solar power system </w:t>
      </w:r>
      <w:r w:rsidR="00A15E95" w:rsidRPr="00F17524">
        <w:rPr>
          <w:rFonts w:ascii="Droid Serif" w:eastAsia="Droid Serif" w:hAnsi="Droid Serif" w:cs="Droid Serif"/>
          <w:b/>
          <w:bCs/>
          <w:color w:val="454545"/>
          <w:highlight w:val="yellow"/>
        </w:rPr>
        <w:t>need</w:t>
      </w:r>
      <w:r w:rsidRPr="00F17524">
        <w:rPr>
          <w:rFonts w:ascii="Droid Serif" w:eastAsia="Droid Serif" w:hAnsi="Droid Serif" w:cs="Droid Serif"/>
          <w:b/>
          <w:bCs/>
          <w:color w:val="454545"/>
          <w:highlight w:val="yellow"/>
        </w:rPr>
        <w:t xml:space="preserve"> solar batteries?</w:t>
      </w:r>
    </w:p>
    <w:p w14:paraId="4F8D7625" w14:textId="73559052" w:rsidR="3C7A1A2B" w:rsidRDefault="3C7A1A2B" w:rsidP="6A5E8481">
      <w:pPr>
        <w:widowControl w:val="0"/>
        <w:spacing w:before="240"/>
        <w:ind w:left="360"/>
        <w:rPr>
          <w:rFonts w:ascii="Droid Serif" w:eastAsia="Droid Serif" w:hAnsi="Droid Serif" w:cs="Droid Serif"/>
          <w:b/>
          <w:bCs/>
          <w:color w:val="454545"/>
        </w:rPr>
      </w:pPr>
      <w:r w:rsidRPr="00F17524">
        <w:rPr>
          <w:rFonts w:ascii="Droid Serif" w:eastAsia="Droid Serif" w:hAnsi="Droid Serif" w:cs="Droid Serif"/>
          <w:b/>
          <w:bCs/>
          <w:color w:val="454545"/>
          <w:highlight w:val="yellow"/>
        </w:rPr>
        <w:lastRenderedPageBreak/>
        <w:t>Are solar batteries important for solar system?</w:t>
      </w:r>
    </w:p>
    <w:p w14:paraId="05F1B14D" w14:textId="4019E9A9" w:rsidR="3C7A1A2B" w:rsidRDefault="3C7A1A2B" w:rsidP="6A5E8481">
      <w:pPr>
        <w:widowControl w:val="0"/>
        <w:spacing w:before="240"/>
        <w:ind w:left="360"/>
        <w:rPr>
          <w:rFonts w:ascii="Droid Serif" w:eastAsia="Droid Serif" w:hAnsi="Droid Serif" w:cs="Droid Serif"/>
          <w:b/>
          <w:bCs/>
          <w:color w:val="454545"/>
        </w:rPr>
      </w:pPr>
    </w:p>
    <w:p w14:paraId="000000D6" w14:textId="77777777" w:rsidR="00D412BA" w:rsidRDefault="00D412BA">
      <w:pPr>
        <w:widowControl w:val="0"/>
        <w:spacing w:before="240"/>
        <w:rPr>
          <w:rFonts w:ascii="Droid Serif" w:eastAsia="Droid Serif" w:hAnsi="Droid Serif" w:cs="Droid Serif"/>
          <w:b/>
          <w:color w:val="454545"/>
        </w:rPr>
      </w:pPr>
    </w:p>
    <w:p w14:paraId="000000D7"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‘Menu’</w:t>
      </w:r>
      <w:r w:rsidRPr="00BF5C87">
        <w:rPr>
          <w:rFonts w:ascii="Droid Serif" w:eastAsia="Droid Serif" w:hAnsi="Droid Serif" w:cs="Droid Serif"/>
          <w:highlight w:val="yellow"/>
        </w:rPr>
        <w:t xml:space="preserve"> at any time to return to the main menu 🔝</w:t>
      </w:r>
    </w:p>
    <w:p w14:paraId="000000D8"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‘Up’</w:t>
      </w:r>
      <w:r w:rsidRPr="00BF5C87">
        <w:rPr>
          <w:rFonts w:ascii="Droid Serif" w:eastAsia="Droid Serif" w:hAnsi="Droid Serif" w:cs="Droid Serif"/>
          <w:highlight w:val="yellow"/>
        </w:rPr>
        <w:t xml:space="preserve"> at any time to return to the current sub-menu 🔝</w:t>
      </w:r>
    </w:p>
    <w:p w14:paraId="000000D9" w14:textId="77777777" w:rsidR="00D412BA" w:rsidRPr="00BF5C87" w:rsidRDefault="00000000">
      <w:pPr>
        <w:widowControl w:val="0"/>
        <w:spacing w:before="200" w:line="312" w:lineRule="auto"/>
        <w:rPr>
          <w:rFonts w:ascii="Droid Serif" w:eastAsia="Droid Serif" w:hAnsi="Droid Serif" w:cs="Droid Serif"/>
          <w:highlight w:val="yellow"/>
        </w:rPr>
      </w:pPr>
      <w:r w:rsidRPr="00BF5C87">
        <w:rPr>
          <w:rFonts w:ascii="Droid Serif" w:eastAsia="Droid Serif" w:hAnsi="Droid Serif" w:cs="Droid Serif"/>
          <w:highlight w:val="yellow"/>
        </w:rPr>
        <w:t xml:space="preserve">👉 Type </w:t>
      </w:r>
      <w:r w:rsidRPr="00BF5C87">
        <w:rPr>
          <w:rFonts w:ascii="Droid Serif" w:eastAsia="Droid Serif" w:hAnsi="Droid Serif" w:cs="Droid Serif"/>
          <w:b/>
          <w:highlight w:val="yellow"/>
        </w:rPr>
        <w:t>‘Sunny, quote me’</w:t>
      </w:r>
      <w:r w:rsidRPr="00BF5C87">
        <w:rPr>
          <w:rFonts w:ascii="Droid Serif" w:eastAsia="Droid Serif" w:hAnsi="Droid Serif" w:cs="Droid Serif"/>
          <w:highlight w:val="yellow"/>
        </w:rPr>
        <w:t xml:space="preserve"> at any time to get a custom quote 🌞</w:t>
      </w:r>
    </w:p>
    <w:p w14:paraId="000000DA" w14:textId="77777777" w:rsidR="00D412BA" w:rsidRDefault="00000000">
      <w:pPr>
        <w:widowControl w:val="0"/>
        <w:spacing w:before="200" w:line="312" w:lineRule="auto"/>
        <w:rPr>
          <w:rFonts w:ascii="Droid Serif" w:eastAsia="Droid Serif" w:hAnsi="Droid Serif" w:cs="Droid Serif"/>
          <w:color w:val="454545"/>
        </w:rPr>
      </w:pPr>
      <w:r w:rsidRPr="00BF5C87">
        <w:rPr>
          <w:rFonts w:ascii="Droid Serif" w:eastAsia="Droid Serif" w:hAnsi="Droid Serif" w:cs="Droid Serif"/>
          <w:highlight w:val="yellow"/>
        </w:rPr>
        <w:t xml:space="preserve">👉You can type </w:t>
      </w:r>
      <w:r w:rsidRPr="00BF5C87">
        <w:rPr>
          <w:rFonts w:ascii="Droid Serif" w:eastAsia="Droid Serif" w:hAnsi="Droid Serif" w:cs="Droid Serif"/>
          <w:b/>
          <w:highlight w:val="yellow"/>
        </w:rPr>
        <w:t>‘End’</w:t>
      </w:r>
      <w:r w:rsidRPr="00BF5C87">
        <w:rPr>
          <w:rFonts w:ascii="Droid Serif" w:eastAsia="Droid Serif" w:hAnsi="Droid Serif" w:cs="Droid Serif"/>
          <w:highlight w:val="yellow"/>
        </w:rPr>
        <w:t xml:space="preserve"> at any time to close the chat </w:t>
      </w:r>
      <w:r w:rsidRPr="00BF5C87">
        <w:rPr>
          <w:rFonts w:ascii="Droid Serif" w:eastAsia="Droid Serif" w:hAnsi="Droid Serif" w:cs="Droid Serif"/>
          <w:color w:val="454545"/>
          <w:highlight w:val="yellow"/>
        </w:rPr>
        <w:t>🔚</w:t>
      </w:r>
    </w:p>
    <w:p w14:paraId="000000DB" w14:textId="77777777" w:rsidR="00D412BA" w:rsidRDefault="00D412BA">
      <w:pPr>
        <w:widowControl w:val="0"/>
        <w:spacing w:before="200" w:line="312" w:lineRule="auto"/>
        <w:rPr>
          <w:rFonts w:ascii="Droid Serif" w:eastAsia="Droid Serif" w:hAnsi="Droid Serif" w:cs="Droid Serif"/>
          <w:color w:val="454545"/>
        </w:rPr>
      </w:pPr>
    </w:p>
    <w:p w14:paraId="000000DC" w14:textId="77777777" w:rsidR="00D412BA" w:rsidRPr="009C78B2" w:rsidRDefault="00000000">
      <w:pPr>
        <w:widowControl w:val="0"/>
        <w:spacing w:before="200" w:line="312" w:lineRule="auto"/>
        <w:rPr>
          <w:rFonts w:ascii="Droid Serif" w:eastAsia="Droid Serif" w:hAnsi="Droid Serif" w:cs="Droid Serif"/>
          <w:b/>
          <w:i/>
          <w:color w:val="984806"/>
          <w:highlight w:val="yellow"/>
        </w:rPr>
      </w:pPr>
      <w:r w:rsidRPr="009C78B2">
        <w:rPr>
          <w:rFonts w:ascii="Droid Serif" w:eastAsia="Droid Serif" w:hAnsi="Droid Serif" w:cs="Droid Serif"/>
          <w:b/>
          <w:i/>
          <w:color w:val="984806"/>
          <w:highlight w:val="yellow"/>
        </w:rPr>
        <w:t xml:space="preserve">[SELECTION: 2.1.1. </w:t>
      </w:r>
      <w:r w:rsidRPr="009C78B2">
        <w:rPr>
          <w:rFonts w:ascii="Droid Serif" w:eastAsia="Droid Serif" w:hAnsi="Droid Serif" w:cs="Droid Serif"/>
          <w:b/>
          <w:color w:val="984806"/>
          <w:highlight w:val="yellow"/>
        </w:rPr>
        <w:t>How do I get a solar quote?</w:t>
      </w:r>
      <w:r w:rsidRPr="009C78B2">
        <w:rPr>
          <w:rFonts w:ascii="Droid Serif" w:eastAsia="Droid Serif" w:hAnsi="Droid Serif" w:cs="Droid Serif"/>
          <w:b/>
          <w:i/>
          <w:color w:val="984806"/>
          <w:highlight w:val="yellow"/>
        </w:rPr>
        <w:t xml:space="preserve"> </w:t>
      </w:r>
      <w:r w:rsidRPr="009C78B2">
        <w:rPr>
          <w:rFonts w:ascii="Apple Color Emoji" w:eastAsia="Apple Color Emoji" w:hAnsi="Apple Color Emoji" w:cs="Apple Color Emoji"/>
          <w:color w:val="984806"/>
          <w:highlight w:val="yellow"/>
        </w:rPr>
        <w:t>👇</w:t>
      </w:r>
      <w:r w:rsidRPr="009C78B2">
        <w:rPr>
          <w:rFonts w:ascii="Droid Serif" w:eastAsia="Droid Serif" w:hAnsi="Droid Serif" w:cs="Droid Serif"/>
          <w:b/>
          <w:i/>
          <w:color w:val="984806"/>
          <w:highlight w:val="yellow"/>
        </w:rPr>
        <w:t>]</w:t>
      </w:r>
    </w:p>
    <w:p w14:paraId="000000DD" w14:textId="4C26564A" w:rsidR="00D412BA" w:rsidRPr="009C78B2" w:rsidRDefault="00000000">
      <w:pPr>
        <w:jc w:val="both"/>
        <w:rPr>
          <w:rFonts w:ascii="Droid Serif" w:eastAsia="Droid Serif" w:hAnsi="Droid Serif" w:cs="Droid Serif"/>
          <w:color w:val="454545"/>
          <w:sz w:val="22"/>
          <w:szCs w:val="22"/>
          <w:highlight w:val="yellow"/>
        </w:rPr>
      </w:pPr>
      <w:r w:rsidRPr="009C78B2">
        <w:rPr>
          <w:rFonts w:ascii="Droid Serif" w:eastAsia="Droid Serif" w:hAnsi="Droid Serif" w:cs="Droid Serif"/>
          <w:color w:val="454545"/>
          <w:sz w:val="22"/>
          <w:szCs w:val="22"/>
          <w:highlight w:val="yellow"/>
        </w:rPr>
        <w:t xml:space="preserve">Type, </w:t>
      </w:r>
      <w:r w:rsidRPr="009C78B2">
        <w:rPr>
          <w:rFonts w:ascii="Droid Serif" w:eastAsia="Droid Serif" w:hAnsi="Droid Serif" w:cs="Droid Serif"/>
          <w:b/>
          <w:color w:val="454545"/>
          <w:sz w:val="22"/>
          <w:szCs w:val="22"/>
          <w:highlight w:val="yellow"/>
        </w:rPr>
        <w:t>quote me</w:t>
      </w:r>
      <w:r w:rsidRPr="009C78B2">
        <w:rPr>
          <w:rFonts w:ascii="Droid Serif" w:eastAsia="Droid Serif" w:hAnsi="Droid Serif" w:cs="Droid Serif"/>
          <w:color w:val="454545"/>
          <w:sz w:val="22"/>
          <w:szCs w:val="22"/>
          <w:highlight w:val="yellow"/>
        </w:rPr>
        <w:t xml:space="preserve"> at any time during your conversation and start your journey for a custom quote. Alternatively, </w:t>
      </w:r>
      <w:r w:rsidR="00CC22DC" w:rsidRPr="009C78B2">
        <w:rPr>
          <w:rFonts w:ascii="Droid Serif" w:eastAsia="Droid Serif" w:hAnsi="Droid Serif" w:cs="Droid Serif"/>
          <w:color w:val="454545"/>
          <w:sz w:val="22"/>
          <w:szCs w:val="22"/>
          <w:highlight w:val="yellow"/>
        </w:rPr>
        <w:t>go</w:t>
      </w:r>
      <w:r w:rsidRPr="009C78B2">
        <w:rPr>
          <w:rFonts w:ascii="Droid Serif" w:eastAsia="Droid Serif" w:hAnsi="Droid Serif" w:cs="Droid Serif"/>
          <w:color w:val="454545"/>
          <w:sz w:val="22"/>
          <w:szCs w:val="22"/>
          <w:highlight w:val="yellow"/>
        </w:rPr>
        <w:t xml:space="preserve"> to “Section 2.3: Quick self-assessment of my solarization potential” or visit our website (website) and select “Get an Instant Quote”. </w:t>
      </w:r>
    </w:p>
    <w:p w14:paraId="000000DE" w14:textId="77777777" w:rsidR="00D412BA" w:rsidRPr="009C78B2" w:rsidRDefault="00D412BA">
      <w:pPr>
        <w:jc w:val="both"/>
        <w:rPr>
          <w:rFonts w:ascii="Droid Serif" w:eastAsia="Droid Serif" w:hAnsi="Droid Serif" w:cs="Droid Serif"/>
          <w:color w:val="454545"/>
          <w:sz w:val="22"/>
          <w:szCs w:val="22"/>
          <w:highlight w:val="yellow"/>
        </w:rPr>
      </w:pPr>
    </w:p>
    <w:p w14:paraId="000000DF" w14:textId="77777777" w:rsidR="00D412BA" w:rsidRPr="009C78B2" w:rsidRDefault="00000000">
      <w:pPr>
        <w:jc w:val="both"/>
        <w:rPr>
          <w:highlight w:val="yellow"/>
        </w:rPr>
      </w:pPr>
      <w:r w:rsidRPr="009C78B2">
        <w:rPr>
          <w:rFonts w:ascii="Droid Serif" w:eastAsia="Droid Serif" w:hAnsi="Droid Serif" w:cs="Droid Serif"/>
          <w:color w:val="454545"/>
          <w:sz w:val="22"/>
          <w:szCs w:val="22"/>
          <w:highlight w:val="yellow"/>
        </w:rPr>
        <w:t>Follow the easy steps to get a solar quote according to your needs. OR contact one of our team members directly by calling (number)</w:t>
      </w:r>
    </w:p>
    <w:p w14:paraId="000000E0"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2.1.2. </w:t>
      </w:r>
      <w:r w:rsidRPr="005C4CC5">
        <w:rPr>
          <w:rFonts w:ascii="Droid Serif" w:eastAsia="Droid Serif" w:hAnsi="Droid Serif" w:cs="Droid Serif"/>
          <w:b/>
          <w:color w:val="984806"/>
          <w:highlight w:val="yellow"/>
        </w:rPr>
        <w:t>How accurate is the solar quote that I get from you?</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E1"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The first step of the process to get a solar quote from us gives you an estimated price according to your general locality (city). In the second step, we will present you with a personalized and accurate quotation along with your custom-built System Design based on your physical address, the available area on your rooftop to install solar panels, and a few other engineering parameters. </w:t>
      </w:r>
    </w:p>
    <w:p w14:paraId="000000E2" w14:textId="77777777" w:rsidR="00D412BA" w:rsidRPr="005C4CC5" w:rsidRDefault="00D412BA">
      <w:pPr>
        <w:jc w:val="both"/>
        <w:rPr>
          <w:rFonts w:ascii="Droid Serif" w:eastAsia="Droid Serif" w:hAnsi="Droid Serif" w:cs="Droid Serif"/>
          <w:color w:val="454545"/>
          <w:sz w:val="22"/>
          <w:szCs w:val="22"/>
          <w:highlight w:val="yellow"/>
        </w:rPr>
      </w:pPr>
    </w:p>
    <w:p w14:paraId="000000E3" w14:textId="77777777" w:rsidR="00D412BA" w:rsidRPr="005C4CC5" w:rsidRDefault="00000000">
      <w:pPr>
        <w:jc w:val="both"/>
        <w:rPr>
          <w:highlight w:val="yellow"/>
        </w:rPr>
      </w:pPr>
      <w:r w:rsidRPr="005C4CC5">
        <w:rPr>
          <w:rFonts w:ascii="Droid Serif" w:eastAsia="Droid Serif" w:hAnsi="Droid Serif" w:cs="Droid Serif"/>
          <w:color w:val="454545"/>
          <w:sz w:val="22"/>
          <w:szCs w:val="22"/>
          <w:highlight w:val="yellow"/>
        </w:rPr>
        <w:t>In the final step, our team will physically visit your address to evaluate, confirm and present you with a final quotation free of charge.</w:t>
      </w:r>
    </w:p>
    <w:p w14:paraId="000000E4"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2.1.3. </w:t>
      </w:r>
      <w:r w:rsidRPr="005C4CC5">
        <w:rPr>
          <w:rFonts w:ascii="Droid Serif" w:eastAsia="Droid Serif" w:hAnsi="Droid Serif" w:cs="Droid Serif"/>
          <w:b/>
          <w:color w:val="984806"/>
          <w:highlight w:val="yellow"/>
        </w:rPr>
        <w:t>What are the different types of solar panels?</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E5"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We have three main types of efficient Solar PV Modules:</w:t>
      </w:r>
    </w:p>
    <w:p w14:paraId="000000E6" w14:textId="77777777" w:rsidR="00D412BA" w:rsidRPr="005C4CC5" w:rsidRDefault="00000000">
      <w:pPr>
        <w:numPr>
          <w:ilvl w:val="0"/>
          <w:numId w:val="8"/>
        </w:num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Standard (Mono PERC Half Cut, Tilling Ribbon): Module Efficiency +</w:t>
      </w:r>
      <w:r w:rsidRPr="005C4CC5">
        <w:rPr>
          <w:rFonts w:ascii="Droid Serif" w:eastAsia="Droid Serif" w:hAnsi="Droid Serif" w:cs="Droid Serif"/>
          <w:b/>
          <w:color w:val="454545"/>
          <w:sz w:val="22"/>
          <w:szCs w:val="22"/>
          <w:highlight w:val="yellow"/>
        </w:rPr>
        <w:t xml:space="preserve">21% </w:t>
      </w:r>
    </w:p>
    <w:p w14:paraId="000000E7" w14:textId="496C1FCF" w:rsidR="00D412BA" w:rsidRPr="005C4CC5" w:rsidRDefault="009C78B2">
      <w:pPr>
        <w:numPr>
          <w:ilvl w:val="0"/>
          <w:numId w:val="8"/>
        </w:num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Bifacial (Mono PERC Half Cut): Module Efficiency +21% with </w:t>
      </w:r>
      <w:r w:rsidRPr="005C4CC5">
        <w:rPr>
          <w:rFonts w:ascii="Droid Serif" w:eastAsia="Droid Serif" w:hAnsi="Droid Serif" w:cs="Droid Serif"/>
          <w:b/>
          <w:color w:val="454545"/>
          <w:sz w:val="22"/>
          <w:szCs w:val="22"/>
          <w:highlight w:val="yellow"/>
        </w:rPr>
        <w:t>up to 25% gain</w:t>
      </w:r>
      <w:r w:rsidRPr="005C4CC5">
        <w:rPr>
          <w:rFonts w:ascii="Droid Serif" w:eastAsia="Droid Serif" w:hAnsi="Droid Serif" w:cs="Droid Serif"/>
          <w:color w:val="454545"/>
          <w:sz w:val="22"/>
          <w:szCs w:val="22"/>
          <w:highlight w:val="yellow"/>
        </w:rPr>
        <w:t xml:space="preserve"> from the bifacial (from the rear side of the module)  </w:t>
      </w:r>
    </w:p>
    <w:p w14:paraId="000000E8" w14:textId="77777777" w:rsidR="00D412BA" w:rsidRPr="005C4CC5" w:rsidRDefault="00000000">
      <w:pPr>
        <w:numPr>
          <w:ilvl w:val="0"/>
          <w:numId w:val="8"/>
        </w:num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All Black (Mono PERC): (Mono PERC Half Cut): Module Efficiency +21% (For immaculate aesthetics of your home facade) </w:t>
      </w:r>
    </w:p>
    <w:p w14:paraId="000000E9" w14:textId="77777777" w:rsidR="00D412BA" w:rsidRPr="005C4CC5" w:rsidRDefault="00D412BA">
      <w:pPr>
        <w:jc w:val="both"/>
        <w:rPr>
          <w:rFonts w:ascii="Droid Serif" w:eastAsia="Droid Serif" w:hAnsi="Droid Serif" w:cs="Droid Serif"/>
          <w:color w:val="454545"/>
          <w:sz w:val="22"/>
          <w:szCs w:val="22"/>
          <w:highlight w:val="yellow"/>
        </w:rPr>
      </w:pPr>
    </w:p>
    <w:p w14:paraId="000000EA"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2.1.4. </w:t>
      </w:r>
      <w:r w:rsidRPr="005C4CC5">
        <w:rPr>
          <w:rFonts w:ascii="Droid Serif" w:eastAsia="Droid Serif" w:hAnsi="Droid Serif" w:cs="Droid Serif"/>
          <w:b/>
          <w:color w:val="984806"/>
          <w:highlight w:val="yellow"/>
        </w:rPr>
        <w:t>What are the different types of power inverters?</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EB"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We offer two types of Solar Inverters:</w:t>
      </w:r>
    </w:p>
    <w:p w14:paraId="000000EC" w14:textId="77777777" w:rsidR="00D412BA" w:rsidRPr="005C4CC5" w:rsidRDefault="00000000">
      <w:pPr>
        <w:numPr>
          <w:ilvl w:val="0"/>
          <w:numId w:val="23"/>
        </w:num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Traditional Inverter:</w:t>
      </w:r>
    </w:p>
    <w:p w14:paraId="000000ED" w14:textId="77777777" w:rsidR="00D412BA" w:rsidRPr="005C4CC5" w:rsidRDefault="00000000">
      <w:pPr>
        <w:ind w:left="720"/>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lastRenderedPageBreak/>
        <w:tab/>
        <w:t xml:space="preserve">These are the most commonly used inverters in conventional PV Systems. They are based on legacy technology which starts off with maximum energy production but gradually the output energy decays over the span of years. </w:t>
      </w:r>
      <w:proofErr w:type="gramStart"/>
      <w:r w:rsidRPr="005C4CC5">
        <w:rPr>
          <w:rFonts w:ascii="Droid Serif" w:eastAsia="Droid Serif" w:hAnsi="Droid Serif" w:cs="Droid Serif"/>
          <w:color w:val="454545"/>
          <w:sz w:val="22"/>
          <w:szCs w:val="22"/>
          <w:highlight w:val="yellow"/>
        </w:rPr>
        <w:t>So</w:t>
      </w:r>
      <w:proofErr w:type="gramEnd"/>
      <w:r w:rsidRPr="005C4CC5">
        <w:rPr>
          <w:rFonts w:ascii="Droid Serif" w:eastAsia="Droid Serif" w:hAnsi="Droid Serif" w:cs="Droid Serif"/>
          <w:color w:val="454545"/>
          <w:sz w:val="22"/>
          <w:szCs w:val="22"/>
          <w:highlight w:val="yellow"/>
        </w:rPr>
        <w:t xml:space="preserve"> the efficiency of the system gradually reduces after the first year of usage, and keeps on reducing at a slow pace.</w:t>
      </w:r>
    </w:p>
    <w:p w14:paraId="000000EE" w14:textId="77777777" w:rsidR="00D412BA" w:rsidRPr="005C4CC5" w:rsidRDefault="00000000">
      <w:pPr>
        <w:numPr>
          <w:ilvl w:val="0"/>
          <w:numId w:val="23"/>
        </w:num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Solar-Edge Inverter:</w:t>
      </w:r>
    </w:p>
    <w:p w14:paraId="000000EF" w14:textId="77777777" w:rsidR="00D412BA" w:rsidRPr="005C4CC5" w:rsidRDefault="00000000">
      <w:pPr>
        <w:ind w:left="720"/>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ab/>
        <w:t>These are based on leading German technology used in advanced PV systems. This technology enables the PV system to maintain its maximum efficiency even after years of usage. The optimizer-based technology used in Solar-Edge Inverters produces more energy as compared to Traditional Inverters and hence is more efficient over the span of years.</w:t>
      </w:r>
    </w:p>
    <w:p w14:paraId="000000F0" w14:textId="77777777" w:rsidR="00D412BA" w:rsidRPr="005C4CC5" w:rsidRDefault="00D412BA">
      <w:pPr>
        <w:ind w:left="720"/>
        <w:jc w:val="both"/>
        <w:rPr>
          <w:rFonts w:ascii="Droid Serif" w:eastAsia="Droid Serif" w:hAnsi="Droid Serif" w:cs="Droid Serif"/>
          <w:color w:val="454545"/>
          <w:sz w:val="22"/>
          <w:szCs w:val="22"/>
          <w:highlight w:val="yellow"/>
        </w:rPr>
      </w:pPr>
    </w:p>
    <w:p w14:paraId="000000F1" w14:textId="77777777" w:rsidR="00D412BA" w:rsidRPr="005C4CC5" w:rsidRDefault="00000000">
      <w:pPr>
        <w:widowControl w:val="0"/>
        <w:spacing w:before="200" w:line="312" w:lineRule="auto"/>
        <w:rPr>
          <w:rFonts w:ascii="Droid Serif" w:eastAsia="Droid Serif" w:hAnsi="Droid Serif" w:cs="Droid Serif"/>
          <w:b/>
          <w:i/>
          <w:color w:val="984806"/>
          <w:highlight w:val="yellow"/>
        </w:rPr>
      </w:pPr>
      <w:r w:rsidRPr="005C4CC5">
        <w:rPr>
          <w:rFonts w:ascii="Droid Serif" w:eastAsia="Droid Serif" w:hAnsi="Droid Serif" w:cs="Droid Serif"/>
          <w:b/>
          <w:i/>
          <w:color w:val="984806"/>
          <w:highlight w:val="yellow"/>
        </w:rPr>
        <w:t xml:space="preserve">[SELECTION: 2.1.5. </w:t>
      </w:r>
      <w:r w:rsidRPr="005C4CC5">
        <w:rPr>
          <w:rFonts w:ascii="Droid Serif" w:eastAsia="Droid Serif" w:hAnsi="Droid Serif" w:cs="Droid Serif"/>
          <w:b/>
          <w:color w:val="984806"/>
          <w:highlight w:val="yellow"/>
        </w:rPr>
        <w:t>Do I need to install solar batteries with my solar power system?</w:t>
      </w:r>
      <w:r w:rsidRPr="005C4CC5">
        <w:rPr>
          <w:rFonts w:ascii="Droid Serif" w:eastAsia="Droid Serif" w:hAnsi="Droid Serif" w:cs="Droid Serif"/>
          <w:b/>
          <w:i/>
          <w:color w:val="984806"/>
          <w:highlight w:val="yellow"/>
        </w:rPr>
        <w:t xml:space="preserve"> </w:t>
      </w:r>
      <w:r w:rsidRPr="005C4CC5">
        <w:rPr>
          <w:rFonts w:ascii="Apple Color Emoji" w:eastAsia="Apple Color Emoji" w:hAnsi="Apple Color Emoji" w:cs="Apple Color Emoji"/>
          <w:color w:val="984806"/>
          <w:highlight w:val="yellow"/>
        </w:rPr>
        <w:t>👇</w:t>
      </w:r>
      <w:r w:rsidRPr="005C4CC5">
        <w:rPr>
          <w:rFonts w:ascii="Droid Serif" w:eastAsia="Droid Serif" w:hAnsi="Droid Serif" w:cs="Droid Serif"/>
          <w:b/>
          <w:i/>
          <w:color w:val="984806"/>
          <w:highlight w:val="yellow"/>
        </w:rPr>
        <w:t>]</w:t>
      </w:r>
    </w:p>
    <w:p w14:paraId="000000F2" w14:textId="77777777" w:rsidR="00D412BA" w:rsidRPr="005C4CC5" w:rsidRDefault="00000000">
      <w:pPr>
        <w:jc w:val="both"/>
        <w:rPr>
          <w:rFonts w:ascii="Droid Serif" w:eastAsia="Droid Serif" w:hAnsi="Droid Serif" w:cs="Droid Serif"/>
          <w:color w:val="454545"/>
          <w:sz w:val="22"/>
          <w:szCs w:val="22"/>
          <w:highlight w:val="yellow"/>
        </w:rPr>
      </w:pPr>
      <w:r w:rsidRPr="005C4CC5">
        <w:rPr>
          <w:rFonts w:ascii="Droid Serif" w:eastAsia="Droid Serif" w:hAnsi="Droid Serif" w:cs="Droid Serif"/>
          <w:color w:val="454545"/>
          <w:sz w:val="22"/>
          <w:szCs w:val="22"/>
          <w:highlight w:val="yellow"/>
        </w:rPr>
        <w:t xml:space="preserve">Solar power systems that include solar batteries, known as solar-plus-storage, are increasingly popular, but can be pricey. However, with the current situation of the grid system in Pakistan, it may be a good option to opt for solar batteries with your solar power system for homes, as it will help in providing electricity during load-shedding and you also will have the option to draw electricity from batteries during peak hours to further reduce your electricity bill. </w:t>
      </w:r>
    </w:p>
    <w:p w14:paraId="000000F3" w14:textId="77777777" w:rsidR="00D412BA" w:rsidRPr="005C4CC5" w:rsidRDefault="00D412BA">
      <w:pPr>
        <w:jc w:val="both"/>
        <w:rPr>
          <w:rFonts w:ascii="Droid Serif" w:eastAsia="Droid Serif" w:hAnsi="Droid Serif" w:cs="Droid Serif"/>
          <w:color w:val="454545"/>
          <w:sz w:val="22"/>
          <w:szCs w:val="22"/>
          <w:highlight w:val="yellow"/>
        </w:rPr>
      </w:pPr>
    </w:p>
    <w:p w14:paraId="000000F4" w14:textId="7D529D85" w:rsidR="00D412BA" w:rsidRDefault="00000000">
      <w:pPr>
        <w:jc w:val="both"/>
        <w:rPr>
          <w:rFonts w:ascii="Droid Serif" w:eastAsia="Droid Serif" w:hAnsi="Droid Serif" w:cs="Droid Serif"/>
          <w:color w:val="454545"/>
          <w:sz w:val="22"/>
          <w:szCs w:val="22"/>
        </w:rPr>
      </w:pPr>
      <w:r w:rsidRPr="005C4CC5">
        <w:rPr>
          <w:rFonts w:ascii="Droid Serif" w:eastAsia="Droid Serif" w:hAnsi="Droid Serif" w:cs="Droid Serif"/>
          <w:color w:val="454545"/>
          <w:sz w:val="22"/>
          <w:szCs w:val="22"/>
          <w:highlight w:val="yellow"/>
        </w:rPr>
        <w:t xml:space="preserve">Growingly, large-scale Energy Storage Systems (ESS) of 1 MW and above rated storage capacities are also being deployed by Commercial &amp; Industrial users in the South Asian region. Such </w:t>
      </w:r>
      <w:r w:rsidR="009C78B2" w:rsidRPr="005C4CC5">
        <w:rPr>
          <w:rFonts w:ascii="Droid Serif" w:eastAsia="Droid Serif" w:hAnsi="Droid Serif" w:cs="Droid Serif"/>
          <w:color w:val="454545"/>
          <w:sz w:val="22"/>
          <w:szCs w:val="22"/>
          <w:highlight w:val="yellow"/>
        </w:rPr>
        <w:t>large-scale</w:t>
      </w:r>
      <w:r w:rsidRPr="005C4CC5">
        <w:rPr>
          <w:rFonts w:ascii="Droid Serif" w:eastAsia="Droid Serif" w:hAnsi="Droid Serif" w:cs="Droid Serif"/>
          <w:color w:val="454545"/>
          <w:sz w:val="22"/>
          <w:szCs w:val="22"/>
          <w:highlight w:val="yellow"/>
        </w:rPr>
        <w:t xml:space="preserve"> ESS solutions are able to harness solar energy from PV Plant and are able to address intermittency bottlenecks of integrating Solar in existing power mix.</w:t>
      </w:r>
      <w:r>
        <w:rPr>
          <w:rFonts w:ascii="Droid Serif" w:eastAsia="Droid Serif" w:hAnsi="Droid Serif" w:cs="Droid Serif"/>
          <w:color w:val="454545"/>
          <w:sz w:val="22"/>
          <w:szCs w:val="22"/>
        </w:rPr>
        <w:t xml:space="preserve">  </w:t>
      </w:r>
    </w:p>
    <w:p w14:paraId="000000F5" w14:textId="77777777" w:rsidR="00D412BA" w:rsidRDefault="00000000">
      <w:pPr>
        <w:spacing w:line="276" w:lineRule="auto"/>
        <w:rPr>
          <w:rFonts w:ascii="Droid Serif" w:eastAsia="Droid Serif" w:hAnsi="Droid Serif" w:cs="Droid Serif"/>
          <w:b/>
          <w:i/>
          <w:color w:val="0070C0"/>
        </w:rPr>
      </w:pPr>
      <w:r>
        <w:br w:type="page"/>
      </w:r>
    </w:p>
    <w:p w14:paraId="000000F6" w14:textId="365206A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2.2. </w:t>
      </w:r>
      <w:r>
        <w:rPr>
          <w:rFonts w:ascii="Droid Serif" w:eastAsia="Droid Serif" w:hAnsi="Droid Serif" w:cs="Droid Serif"/>
          <w:b/>
          <w:color w:val="0070C0"/>
          <w:sz w:val="28"/>
          <w:szCs w:val="28"/>
        </w:rPr>
        <w:t>Why Solar</w:t>
      </w:r>
      <w:r w:rsidR="00F17524">
        <w:rPr>
          <w:rFonts w:ascii="Droid Serif" w:eastAsia="Droid Serif" w:hAnsi="Droid Serif" w:cs="Droid Serif"/>
          <w:b/>
          <w:color w:val="0070C0"/>
          <w:sz w:val="28"/>
          <w:szCs w:val="28"/>
        </w:rPr>
        <w:t xml:space="preserve"> </w:t>
      </w:r>
      <w:r>
        <w:rPr>
          <w:rFonts w:ascii="Droid Serif" w:eastAsia="Droid Serif" w:hAnsi="Droid Serif" w:cs="Droid Serif"/>
          <w:b/>
          <w:color w:val="0070C0"/>
          <w:sz w:val="28"/>
          <w:szCs w:val="28"/>
        </w:rPr>
        <w:t>Ai?</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0F7" w14:textId="03D6109C"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is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676E090B" w14:textId="4647DF47" w:rsidR="570F0D01" w:rsidRDefault="570F0D01"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define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798F3EF8" w14:textId="4E4D7FE2" w:rsidR="570F0D01"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CAA0605" w14:textId="0E2FD9D2" w:rsidR="46148AD6"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Describe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8850AE5" w14:textId="5CC40329" w:rsidR="46148AD6"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Explain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D3DD8B9" w14:textId="01B065EC" w:rsidR="46148AD6" w:rsidRDefault="46148AD6"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Tell me about S</w:t>
      </w:r>
      <w:r w:rsidR="00F17524">
        <w:rPr>
          <w:rFonts w:ascii="Droid Serif" w:eastAsia="Droid Serif" w:hAnsi="Droid Serif" w:cs="Droid Serif"/>
          <w:b/>
          <w:bCs/>
          <w:color w:val="454545"/>
        </w:rPr>
        <w:t>o</w:t>
      </w:r>
      <w:r w:rsidRPr="6A5E8481">
        <w:rPr>
          <w:rFonts w:ascii="Droid Serif" w:eastAsia="Droid Serif" w:hAnsi="Droid Serif" w:cs="Droid Serif"/>
          <w:b/>
          <w:bCs/>
          <w:color w:val="454545"/>
        </w:rPr>
        <w:t>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00000F8" w14:textId="6742B685"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can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 assist me in choosing the best solar power solution?</w:t>
      </w:r>
    </w:p>
    <w:p w14:paraId="64536CDB" w14:textId="1DA8CF53" w:rsidR="573EB5D8" w:rsidRDefault="573EB5D8"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How can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 help me select the ideal solar power option?</w:t>
      </w:r>
    </w:p>
    <w:p w14:paraId="01FA8D3D" w14:textId="702655BA" w:rsidR="573EB5D8" w:rsidRDefault="2D2283B3"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How can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 assist me in Solutions?</w:t>
      </w:r>
    </w:p>
    <w:p w14:paraId="280F547A" w14:textId="09B3B1B7" w:rsidR="2D2283B3" w:rsidRDefault="2D2283B3"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optimum solution by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033D928" w14:textId="661E8A7E" w:rsidR="2D2283B3" w:rsidRDefault="2D2283B3" w:rsidP="6A5E8481">
      <w:pPr>
        <w:widowControl w:val="0"/>
        <w:spacing w:before="240"/>
        <w:ind w:left="360"/>
        <w:rPr>
          <w:rFonts w:ascii="Droid Serif" w:eastAsia="Droid Serif" w:hAnsi="Droid Serif" w:cs="Droid Serif"/>
          <w:b/>
          <w:bCs/>
          <w:color w:val="454545"/>
        </w:rPr>
      </w:pPr>
      <w:r w:rsidRPr="6A5E8481">
        <w:rPr>
          <w:rFonts w:ascii="Droid Serif" w:eastAsia="Droid Serif" w:hAnsi="Droid Serif" w:cs="Droid Serif"/>
          <w:b/>
          <w:bCs/>
          <w:color w:val="454545"/>
        </w:rPr>
        <w:t>Can S</w:t>
      </w:r>
      <w:r w:rsidR="00F17524" w:rsidRPr="6A5E8481">
        <w:rPr>
          <w:rFonts w:ascii="Droid Serif" w:eastAsia="Droid Serif" w:hAnsi="Droid Serif" w:cs="Droid Serif"/>
          <w:b/>
          <w:bCs/>
          <w:color w:val="454545"/>
        </w:rPr>
        <w:t>o</w:t>
      </w:r>
      <w:r w:rsidRPr="6A5E8481">
        <w:rPr>
          <w:rFonts w:ascii="Droid Serif" w:eastAsia="Droid Serif" w:hAnsi="Droid Serif" w:cs="Droid Serif"/>
          <w:b/>
          <w:bCs/>
          <w:color w:val="454545"/>
        </w:rPr>
        <w:t>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 xml:space="preserve">AI provide </w:t>
      </w:r>
      <w:r w:rsidR="7810638A" w:rsidRPr="6A5E8481">
        <w:rPr>
          <w:rFonts w:ascii="Droid Serif" w:eastAsia="Droid Serif" w:hAnsi="Droid Serif" w:cs="Droid Serif"/>
          <w:b/>
          <w:bCs/>
          <w:color w:val="454545"/>
        </w:rPr>
        <w:t>me best solar power solution.</w:t>
      </w:r>
    </w:p>
    <w:p w14:paraId="000000F9" w14:textId="77777777" w:rsidR="00D412BA" w:rsidRDefault="00000000">
      <w:pPr>
        <w:widowControl w:val="0"/>
        <w:numPr>
          <w:ilvl w:val="0"/>
          <w:numId w:val="6"/>
        </w:numPr>
        <w:spacing w:before="240"/>
        <w:rPr>
          <w:rFonts w:ascii="Droid Serif" w:eastAsia="Droid Serif" w:hAnsi="Droid Serif" w:cs="Droid Serif"/>
          <w:b/>
          <w:color w:val="454545"/>
        </w:rPr>
      </w:pPr>
      <w:r w:rsidRPr="6A5E8481">
        <w:rPr>
          <w:rFonts w:ascii="Droid Serif" w:eastAsia="Droid Serif" w:hAnsi="Droid Serif" w:cs="Droid Serif"/>
          <w:b/>
          <w:bCs/>
          <w:color w:val="454545"/>
        </w:rPr>
        <w:t>What is a Customized 3D Proposal?</w:t>
      </w:r>
    </w:p>
    <w:p w14:paraId="727591DC" w14:textId="52205C00"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 xml:space="preserve">What exactly is a </w:t>
      </w:r>
      <w:r w:rsidR="00D516DE" w:rsidRPr="6A5E8481">
        <w:rPr>
          <w:rFonts w:ascii="Droid Serif" w:eastAsia="Droid Serif" w:hAnsi="Droid Serif" w:cs="Droid Serif"/>
          <w:b/>
          <w:bCs/>
          <w:color w:val="454545"/>
        </w:rPr>
        <w:t>personalized</w:t>
      </w:r>
      <w:r w:rsidRPr="6A5E8481">
        <w:rPr>
          <w:rFonts w:ascii="Droid Serif" w:eastAsia="Droid Serif" w:hAnsi="Droid Serif" w:cs="Droid Serif"/>
          <w:b/>
          <w:bCs/>
          <w:color w:val="454545"/>
        </w:rPr>
        <w:t xml:space="preserve"> 3D proposal?</w:t>
      </w:r>
    </w:p>
    <w:p w14:paraId="1FE9FBDF" w14:textId="646EC69B"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Define Customized 3D Proposal.</w:t>
      </w:r>
    </w:p>
    <w:p w14:paraId="6B54ACEE" w14:textId="55BC76BC"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Explain Customized 3D Proposal.</w:t>
      </w:r>
    </w:p>
    <w:p w14:paraId="79898300" w14:textId="53EFF2B9" w:rsidR="5762D623" w:rsidRDefault="5762D623"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Tell me about Customized 3D Proposal.</w:t>
      </w:r>
    </w:p>
    <w:p w14:paraId="000000FA" w14:textId="3CB3E196"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are the benefits of choosing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24F671E5" w14:textId="5BE1FADA" w:rsidR="3D1BDF20" w:rsidRDefault="3D1BDF20"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What advantages come with selecting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57C5861E" w14:textId="0761625A" w:rsidR="462A7207" w:rsidRDefault="462A7207"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Perks for choosing/selecting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2081DB6" w14:textId="3E06D26A" w:rsidR="462A7207" w:rsidRDefault="462A7207"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Benefits for choosing/selecting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583204DD" w14:textId="26C2FD6F" w:rsidR="462A7207" w:rsidRDefault="462A7207"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Pros for choosing</w:t>
      </w:r>
      <w:r w:rsidR="6A042E13" w:rsidRPr="6A5E8481">
        <w:rPr>
          <w:rFonts w:ascii="Droid Serif" w:eastAsia="Droid Serif" w:hAnsi="Droid Serif" w:cs="Droid Serif"/>
          <w:b/>
          <w:bCs/>
          <w:color w:val="454545"/>
        </w:rPr>
        <w:t>/selecting</w:t>
      </w:r>
      <w:r w:rsidRPr="6A5E8481">
        <w:rPr>
          <w:rFonts w:ascii="Droid Serif" w:eastAsia="Droid Serif" w:hAnsi="Droid Serif" w:cs="Droid Serif"/>
          <w:b/>
          <w:bCs/>
          <w:color w:val="454545"/>
        </w:rPr>
        <w:t xml:space="preserv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00000FB" w14:textId="53D39B35" w:rsidR="00D412BA" w:rsidRDefault="00000000" w:rsidP="6A5E8481">
      <w:pPr>
        <w:widowControl w:val="0"/>
        <w:numPr>
          <w:ilvl w:val="0"/>
          <w:numId w:val="6"/>
        </w:numPr>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do I contact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4DAAD2DB" w14:textId="77F62F85" w:rsidR="57D8CF2B" w:rsidRDefault="57D8CF2B"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can I reach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1F371B60" w14:textId="3A89F767" w:rsidR="03CB584B" w:rsidRDefault="03CB584B" w:rsidP="6A5E8481">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lastRenderedPageBreak/>
        <w:t xml:space="preserve">How can I </w:t>
      </w:r>
      <w:r w:rsidR="115CD27A" w:rsidRPr="6A5E8481">
        <w:rPr>
          <w:rFonts w:ascii="Droid Serif" w:eastAsia="Droid Serif" w:hAnsi="Droid Serif" w:cs="Droid Serif"/>
          <w:b/>
          <w:bCs/>
          <w:color w:val="454545"/>
        </w:rPr>
        <w:t>approach</w:t>
      </w:r>
      <w:r w:rsidRPr="6A5E8481">
        <w:rPr>
          <w:rFonts w:ascii="Droid Serif" w:eastAsia="Droid Serif" w:hAnsi="Droid Serif" w:cs="Droid Serif"/>
          <w:b/>
          <w:bCs/>
          <w:color w:val="454545"/>
        </w:rPr>
        <w:t xml:space="preserve">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p>
    <w:p w14:paraId="065DA2A6" w14:textId="59E50E72" w:rsidR="1D4A9102" w:rsidRDefault="1D4A9102" w:rsidP="00F17524">
      <w:pPr>
        <w:widowControl w:val="0"/>
        <w:spacing w:before="240"/>
        <w:rPr>
          <w:rFonts w:ascii="Droid Serif" w:eastAsia="Droid Serif" w:hAnsi="Droid Serif" w:cs="Droid Serif"/>
          <w:b/>
          <w:bCs/>
          <w:color w:val="454545"/>
        </w:rPr>
      </w:pPr>
      <w:r w:rsidRPr="6A5E8481">
        <w:rPr>
          <w:rFonts w:ascii="Droid Serif" w:eastAsia="Droid Serif" w:hAnsi="Droid Serif" w:cs="Droid Serif"/>
          <w:b/>
          <w:bCs/>
          <w:color w:val="454545"/>
        </w:rPr>
        <w:t>How can I get in touch with Solar</w:t>
      </w:r>
      <w:r w:rsidR="00F17524">
        <w:rPr>
          <w:rFonts w:ascii="Droid Serif" w:eastAsia="Droid Serif" w:hAnsi="Droid Serif" w:cs="Droid Serif"/>
          <w:b/>
          <w:bCs/>
          <w:color w:val="454545"/>
        </w:rPr>
        <w:t xml:space="preserve"> </w:t>
      </w:r>
      <w:r w:rsidRPr="6A5E8481">
        <w:rPr>
          <w:rFonts w:ascii="Droid Serif" w:eastAsia="Droid Serif" w:hAnsi="Droid Serif" w:cs="Droid Serif"/>
          <w:b/>
          <w:bCs/>
          <w:color w:val="454545"/>
        </w:rPr>
        <w:t>AI?</w:t>
      </w:r>
      <w:r>
        <w:br/>
      </w:r>
      <w:r>
        <w:tab/>
      </w:r>
      <w:r>
        <w:tab/>
      </w:r>
    </w:p>
    <w:p w14:paraId="000000FC" w14:textId="77777777" w:rsidR="00D412BA" w:rsidRDefault="00D412BA">
      <w:pPr>
        <w:widowControl w:val="0"/>
        <w:spacing w:before="240"/>
        <w:rPr>
          <w:rFonts w:ascii="Droid Serif" w:eastAsia="Droid Serif" w:hAnsi="Droid Serif" w:cs="Droid Serif"/>
          <w:b/>
          <w:color w:val="454545"/>
        </w:rPr>
      </w:pPr>
    </w:p>
    <w:p w14:paraId="000000FD"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0FE"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0F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00" w14:textId="77777777" w:rsidR="00D412BA" w:rsidRDefault="00000000">
      <w:pPr>
        <w:widowControl w:val="0"/>
        <w:spacing w:before="200" w:line="312" w:lineRule="auto"/>
        <w:rPr>
          <w:rFonts w:ascii="Droid Serif" w:eastAsia="Droid Serif" w:hAnsi="Droid Serif" w:cs="Droid Serif"/>
          <w:color w:val="454545"/>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01" w14:textId="77777777" w:rsidR="00D412BA" w:rsidRDefault="00D412BA">
      <w:pPr>
        <w:widowControl w:val="0"/>
        <w:spacing w:before="200" w:line="312" w:lineRule="auto"/>
        <w:rPr>
          <w:rFonts w:ascii="Droid Serif" w:eastAsia="Droid Serif" w:hAnsi="Droid Serif" w:cs="Droid Serif"/>
          <w:color w:val="454545"/>
        </w:rPr>
      </w:pPr>
    </w:p>
    <w:p w14:paraId="00000102"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2.2.1. </w:t>
      </w:r>
      <w:r>
        <w:rPr>
          <w:rFonts w:ascii="Droid Serif" w:eastAsia="Droid Serif" w:hAnsi="Droid Serif" w:cs="Droid Serif"/>
          <w:b/>
          <w:color w:val="984806"/>
        </w:rPr>
        <w:t xml:space="preserve">What is </w:t>
      </w:r>
      <w:proofErr w:type="spellStart"/>
      <w:r>
        <w:rPr>
          <w:rFonts w:ascii="Droid Serif" w:eastAsia="Droid Serif" w:hAnsi="Droid Serif" w:cs="Droid Serif"/>
          <w:b/>
          <w:color w:val="984806"/>
        </w:rPr>
        <w:t>SolarAI</w:t>
      </w:r>
      <w:proofErr w:type="spellEnd"/>
      <w:r>
        <w:rPr>
          <w:rFonts w:ascii="Droid Serif" w:eastAsia="Droid Serif" w:hAnsi="Droid Serif" w:cs="Droid Serif"/>
          <w:b/>
          <w:color w:val="984806"/>
        </w:rPr>
        <w: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3" w14:textId="5DEA7C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AI is a clean-</w:t>
      </w:r>
      <w:r w:rsidR="00F17524">
        <w:rPr>
          <w:rFonts w:ascii="Droid Serif" w:eastAsia="Droid Serif" w:hAnsi="Droid Serif" w:cs="Droid Serif"/>
          <w:color w:val="454545"/>
          <w:sz w:val="22"/>
          <w:szCs w:val="22"/>
        </w:rPr>
        <w:t>tech startup</w:t>
      </w:r>
      <w:r>
        <w:rPr>
          <w:rFonts w:ascii="Droid Serif" w:eastAsia="Droid Serif" w:hAnsi="Droid Serif" w:cs="Droid Serif"/>
          <w:color w:val="454545"/>
          <w:sz w:val="22"/>
          <w:szCs w:val="22"/>
        </w:rPr>
        <w:t xml:space="preserve"> that harnesses the power of artificial intelligence and machine learning to design and deploy solar solutions, analyze energy consumption patterns, identify solarization potential and build decentralized solar energy highways to overcome the challenges of expensive electricity and an unstable grid.</w:t>
      </w:r>
    </w:p>
    <w:p w14:paraId="00000104" w14:textId="77777777" w:rsidR="00D412BA" w:rsidRDefault="00D412BA">
      <w:pPr>
        <w:jc w:val="both"/>
        <w:rPr>
          <w:rFonts w:ascii="Droid Serif" w:eastAsia="Droid Serif" w:hAnsi="Droid Serif" w:cs="Droid Serif"/>
          <w:color w:val="454545"/>
          <w:sz w:val="22"/>
          <w:szCs w:val="22"/>
        </w:rPr>
      </w:pPr>
    </w:p>
    <w:p w14:paraId="00000105" w14:textId="62B0E961"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Our USP is our expertise in both renewables and AI, and we are </w:t>
      </w:r>
      <w:r w:rsidR="00F17524">
        <w:rPr>
          <w:rFonts w:ascii="Droid Serif" w:eastAsia="Droid Serif" w:hAnsi="Droid Serif" w:cs="Droid Serif"/>
          <w:color w:val="454545"/>
          <w:sz w:val="22"/>
          <w:szCs w:val="22"/>
        </w:rPr>
        <w:t>utilizing</w:t>
      </w:r>
      <w:r>
        <w:rPr>
          <w:rFonts w:ascii="Droid Serif" w:eastAsia="Droid Serif" w:hAnsi="Droid Serif" w:cs="Droid Serif"/>
          <w:color w:val="454545"/>
          <w:sz w:val="22"/>
          <w:szCs w:val="22"/>
        </w:rPr>
        <w:t xml:space="preserve"> our unified tech expertise to enable &amp; empower both people and enterprises. We have embarked on a journey to facilitate mass adoption of distributed Solar Energy via </w:t>
      </w:r>
    </w:p>
    <w:p w14:paraId="00000106" w14:textId="77777777" w:rsidR="00D412BA" w:rsidRDefault="00D412BA">
      <w:pPr>
        <w:jc w:val="both"/>
        <w:rPr>
          <w:rFonts w:ascii="Droid Serif" w:eastAsia="Droid Serif" w:hAnsi="Droid Serif" w:cs="Droid Serif"/>
          <w:color w:val="454545"/>
          <w:sz w:val="22"/>
          <w:szCs w:val="22"/>
        </w:rPr>
      </w:pPr>
    </w:p>
    <w:p w14:paraId="00000107"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Breaking the pattern of high customer acquisition costs</w:t>
      </w:r>
    </w:p>
    <w:p w14:paraId="00000108"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Deliver best customer experience</w:t>
      </w:r>
    </w:p>
    <w:p w14:paraId="00000109" w14:textId="77777777" w:rsidR="00D412BA" w:rsidRDefault="00000000">
      <w:pPr>
        <w:numPr>
          <w:ilvl w:val="0"/>
          <w:numId w:val="17"/>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Native AI-powered cloud platform to draw insights and power-metrics analytics </w:t>
      </w:r>
    </w:p>
    <w:p w14:paraId="0000010A" w14:textId="2C9339A2"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2.2.2. </w:t>
      </w:r>
      <w:r>
        <w:rPr>
          <w:rFonts w:ascii="Droid Serif" w:eastAsia="Droid Serif" w:hAnsi="Droid Serif" w:cs="Droid Serif"/>
          <w:b/>
          <w:color w:val="984806"/>
        </w:rPr>
        <w:t>How can Solar</w:t>
      </w:r>
      <w:r w:rsidR="00F17524">
        <w:rPr>
          <w:rFonts w:ascii="Droid Serif" w:eastAsia="Droid Serif" w:hAnsi="Droid Serif" w:cs="Droid Serif"/>
          <w:b/>
          <w:color w:val="984806"/>
        </w:rPr>
        <w:t xml:space="preserve"> </w:t>
      </w:r>
      <w:r>
        <w:rPr>
          <w:rFonts w:ascii="Droid Serif" w:eastAsia="Droid Serif" w:hAnsi="Droid Serif" w:cs="Droid Serif"/>
          <w:b/>
          <w:color w:val="984806"/>
        </w:rPr>
        <w:t>AI assist me in choosing the best solar power solution?</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0B" w14:textId="1CF63670"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Sola</w:t>
      </w:r>
      <w:r w:rsidR="00F17524">
        <w:rPr>
          <w:rFonts w:ascii="Droid Serif" w:eastAsia="Droid Serif" w:hAnsi="Droid Serif" w:cs="Droid Serif"/>
          <w:color w:val="454545"/>
          <w:sz w:val="22"/>
          <w:szCs w:val="22"/>
        </w:rPr>
        <w:t xml:space="preserve">r </w:t>
      </w:r>
      <w:r>
        <w:rPr>
          <w:rFonts w:ascii="Droid Serif" w:eastAsia="Droid Serif" w:hAnsi="Droid Serif" w:cs="Droid Serif"/>
          <w:color w:val="454545"/>
          <w:sz w:val="22"/>
          <w:szCs w:val="22"/>
        </w:rPr>
        <w:t xml:space="preserve">AI provides a platform to </w:t>
      </w:r>
      <w:r>
        <w:rPr>
          <w:rFonts w:ascii="Droid Serif" w:eastAsia="Droid Serif" w:hAnsi="Droid Serif" w:cs="Droid Serif"/>
          <w:i/>
          <w:color w:val="454545"/>
          <w:sz w:val="22"/>
          <w:szCs w:val="22"/>
        </w:rPr>
        <w:t>inform, educate</w:t>
      </w:r>
      <w:r>
        <w:rPr>
          <w:rFonts w:ascii="Droid Serif" w:eastAsia="Droid Serif" w:hAnsi="Droid Serif" w:cs="Droid Serif"/>
          <w:color w:val="454545"/>
          <w:sz w:val="22"/>
          <w:szCs w:val="22"/>
        </w:rPr>
        <w:t xml:space="preserve"> and </w:t>
      </w:r>
      <w:r>
        <w:rPr>
          <w:rFonts w:ascii="Droid Serif" w:eastAsia="Droid Serif" w:hAnsi="Droid Serif" w:cs="Droid Serif"/>
          <w:i/>
          <w:color w:val="454545"/>
          <w:sz w:val="22"/>
          <w:szCs w:val="22"/>
        </w:rPr>
        <w:t>enable</w:t>
      </w:r>
      <w:r>
        <w:rPr>
          <w:rFonts w:ascii="Droid Serif" w:eastAsia="Droid Serif" w:hAnsi="Droid Serif" w:cs="Droid Serif"/>
          <w:color w:val="454545"/>
          <w:sz w:val="22"/>
          <w:szCs w:val="22"/>
        </w:rPr>
        <w:t xml:space="preserve"> you to better manage your energy needs. This interactive platform simplifies your solar energy estimations and offers various value-added functionalities to help migrate from an expensive and unstable grid to clean and affordable solar energy.</w:t>
      </w:r>
    </w:p>
    <w:p w14:paraId="0000010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Pre-deployment, the platform will assist and enable you to optimally design a solar solution to maximize your energy gains.</w:t>
      </w:r>
    </w:p>
    <w:p w14:paraId="0000010D" w14:textId="77777777" w:rsidR="00D412BA" w:rsidRDefault="00000000">
      <w:pPr>
        <w:spacing w:before="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Post-deployment, the platform will leverage panel-level and system-wide data to provide you with:</w:t>
      </w:r>
    </w:p>
    <w:p w14:paraId="0000010E"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Detailed visibility into the performance of their solar solution</w:t>
      </w:r>
    </w:p>
    <w:p w14:paraId="0000010F"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Usage patterns</w:t>
      </w:r>
    </w:p>
    <w:p w14:paraId="00000110"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Savings achieved</w:t>
      </w:r>
    </w:p>
    <w:p w14:paraId="00000111"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Alerts to address any issues</w:t>
      </w:r>
    </w:p>
    <w:p w14:paraId="0000011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Instant customer support through conversational AI and live agents</w:t>
      </w:r>
    </w:p>
    <w:p w14:paraId="00000113" w14:textId="77777777" w:rsidR="00D412BA" w:rsidRDefault="00D412BA">
      <w:pPr>
        <w:jc w:val="both"/>
        <w:rPr>
          <w:rFonts w:ascii="Droid Serif" w:eastAsia="Droid Serif" w:hAnsi="Droid Serif" w:cs="Droid Serif"/>
          <w:color w:val="454545"/>
          <w:sz w:val="22"/>
          <w:szCs w:val="22"/>
        </w:rPr>
      </w:pPr>
    </w:p>
    <w:p w14:paraId="00000114" w14:textId="77777777"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 Visit our website (website) to get more information or call us directly at (number)</w:t>
      </w:r>
    </w:p>
    <w:p w14:paraId="0000011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2.2.3. </w:t>
      </w:r>
      <w:r>
        <w:rPr>
          <w:rFonts w:ascii="Droid Serif" w:eastAsia="Droid Serif" w:hAnsi="Droid Serif" w:cs="Droid Serif"/>
          <w:b/>
          <w:color w:val="984806"/>
        </w:rPr>
        <w:t>What is a Customized 3D Proposal?</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16"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A Customized 3D Proposal is a document (sample proposal) generated by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xml:space="preserve"> that showcases what you can expect to see once you complete your “Get Custom Quote” journey with </w:t>
      </w:r>
      <w:proofErr w:type="spellStart"/>
      <w:r>
        <w:rPr>
          <w:rFonts w:ascii="Droid Serif" w:eastAsia="Droid Serif" w:hAnsi="Droid Serif" w:cs="Droid Serif"/>
          <w:color w:val="454545"/>
          <w:sz w:val="22"/>
          <w:szCs w:val="22"/>
        </w:rPr>
        <w:t>SolarAi</w:t>
      </w:r>
      <w:proofErr w:type="spellEnd"/>
      <w:r>
        <w:rPr>
          <w:rFonts w:ascii="Droid Serif" w:eastAsia="Droid Serif" w:hAnsi="Droid Serif" w:cs="Droid Serif"/>
          <w:color w:val="454545"/>
          <w:sz w:val="22"/>
          <w:szCs w:val="22"/>
        </w:rPr>
        <w:t>. Among other information, the document contains the following:</w:t>
      </w:r>
    </w:p>
    <w:p w14:paraId="00000117"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Detailed Site (your rooftop/available area) Description</w:t>
      </w:r>
    </w:p>
    <w:p w14:paraId="0000011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3D Images</w:t>
      </w:r>
    </w:p>
    <w:p w14:paraId="00000119"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Assessment of Available Area</w:t>
      </w:r>
    </w:p>
    <w:p w14:paraId="0000011A" w14:textId="77777777" w:rsidR="00D412BA" w:rsidRDefault="00D412BA">
      <w:pPr>
        <w:spacing w:before="240" w:after="240"/>
        <w:ind w:left="1440"/>
        <w:jc w:val="both"/>
        <w:rPr>
          <w:rFonts w:ascii="Droid Serif" w:eastAsia="Droid Serif" w:hAnsi="Droid Serif" w:cs="Droid Serif"/>
          <w:color w:val="454545"/>
          <w:sz w:val="22"/>
          <w:szCs w:val="22"/>
        </w:rPr>
      </w:pPr>
    </w:p>
    <w:p w14:paraId="0000011B" w14:textId="2716D89D"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System Design by Solar</w:t>
      </w:r>
      <w:r w:rsidR="00F17524">
        <w:rPr>
          <w:rFonts w:ascii="Droid Serif" w:eastAsia="Droid Serif" w:hAnsi="Droid Serif" w:cs="Droid Serif"/>
          <w:b/>
          <w:color w:val="454545"/>
          <w:sz w:val="22"/>
          <w:szCs w:val="22"/>
        </w:rPr>
        <w:t xml:space="preserve"> </w:t>
      </w:r>
      <w:r>
        <w:rPr>
          <w:rFonts w:ascii="Droid Serif" w:eastAsia="Droid Serif" w:hAnsi="Droid Serif" w:cs="Droid Serif"/>
          <w:b/>
          <w:color w:val="454545"/>
          <w:sz w:val="22"/>
          <w:szCs w:val="22"/>
        </w:rPr>
        <w:t>Ai</w:t>
      </w:r>
    </w:p>
    <w:p w14:paraId="0000011C"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Multiple Options for System Design</w:t>
      </w:r>
    </w:p>
    <w:p w14:paraId="0000011D"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Diagrams</w:t>
      </w:r>
    </w:p>
    <w:p w14:paraId="0000011E"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Installation Procedures</w:t>
      </w:r>
    </w:p>
    <w:p w14:paraId="0000011F" w14:textId="77777777" w:rsidR="00D412BA" w:rsidRDefault="00D412BA">
      <w:pPr>
        <w:spacing w:before="240" w:after="240"/>
        <w:ind w:left="1440"/>
        <w:jc w:val="both"/>
        <w:rPr>
          <w:rFonts w:ascii="Droid Serif" w:eastAsia="Droid Serif" w:hAnsi="Droid Serif" w:cs="Droid Serif"/>
          <w:color w:val="454545"/>
          <w:sz w:val="22"/>
          <w:szCs w:val="22"/>
        </w:rPr>
      </w:pPr>
    </w:p>
    <w:p w14:paraId="00000120"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Technical Comparison</w:t>
      </w:r>
    </w:p>
    <w:p w14:paraId="00000121"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of different Solar PV Panels and Inverter Sets</w:t>
      </w:r>
    </w:p>
    <w:p w14:paraId="00000122"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Technical Analysis</w:t>
      </w:r>
    </w:p>
    <w:p w14:paraId="00000123" w14:textId="77777777" w:rsidR="00D412BA" w:rsidRDefault="00000000">
      <w:pPr>
        <w:numPr>
          <w:ilvl w:val="1"/>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Projections</w:t>
      </w:r>
    </w:p>
    <w:p w14:paraId="00000124" w14:textId="77777777" w:rsidR="00D412BA" w:rsidRDefault="00D412BA">
      <w:pPr>
        <w:spacing w:before="240" w:after="240"/>
        <w:ind w:left="1440"/>
        <w:jc w:val="both"/>
        <w:rPr>
          <w:rFonts w:ascii="Droid Serif" w:eastAsia="Droid Serif" w:hAnsi="Droid Serif" w:cs="Droid Serif"/>
          <w:color w:val="454545"/>
          <w:sz w:val="22"/>
          <w:szCs w:val="22"/>
        </w:rPr>
      </w:pPr>
    </w:p>
    <w:p w14:paraId="00000125" w14:textId="77777777" w:rsidR="00D412BA" w:rsidRDefault="00000000">
      <w:pPr>
        <w:numPr>
          <w:ilvl w:val="0"/>
          <w:numId w:val="24"/>
        </w:numPr>
        <w:spacing w:before="240"/>
        <w:jc w:val="both"/>
        <w:rPr>
          <w:rFonts w:ascii="Droid Serif" w:eastAsia="Droid Serif" w:hAnsi="Droid Serif" w:cs="Droid Serif"/>
          <w:b/>
          <w:color w:val="454545"/>
          <w:sz w:val="22"/>
          <w:szCs w:val="22"/>
        </w:rPr>
      </w:pPr>
      <w:r>
        <w:rPr>
          <w:rFonts w:ascii="Droid Serif" w:eastAsia="Droid Serif" w:hAnsi="Droid Serif" w:cs="Droid Serif"/>
          <w:b/>
          <w:color w:val="454545"/>
          <w:sz w:val="22"/>
          <w:szCs w:val="22"/>
        </w:rPr>
        <w:t>Financial Comparison</w:t>
      </w:r>
    </w:p>
    <w:p w14:paraId="00000126"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Comparison Solar PV Panel and Inverter Sets</w:t>
      </w:r>
    </w:p>
    <w:p w14:paraId="00000127"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Financial Analysis</w:t>
      </w:r>
    </w:p>
    <w:p w14:paraId="00000128"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ROI</w:t>
      </w:r>
    </w:p>
    <w:p w14:paraId="00000129" w14:textId="77777777" w:rsidR="00D412BA" w:rsidRDefault="00000000">
      <w:pPr>
        <w:numPr>
          <w:ilvl w:val="1"/>
          <w:numId w:val="24"/>
        </w:num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Savings and LCOE</w:t>
      </w:r>
    </w:p>
    <w:p w14:paraId="0000012A" w14:textId="77777777" w:rsidR="00D412BA" w:rsidRDefault="00000000">
      <w:pPr>
        <w:numPr>
          <w:ilvl w:val="0"/>
          <w:numId w:val="24"/>
        </w:numPr>
        <w:spacing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etc.</w:t>
      </w:r>
    </w:p>
    <w:p w14:paraId="0000012B"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You may type </w:t>
      </w:r>
      <w:r>
        <w:rPr>
          <w:rFonts w:ascii="Droid Serif" w:eastAsia="Droid Serif" w:hAnsi="Droid Serif" w:cs="Droid Serif"/>
          <w:b/>
          <w:color w:val="454545"/>
          <w:sz w:val="22"/>
          <w:szCs w:val="22"/>
        </w:rPr>
        <w:t>‘residential’</w:t>
      </w:r>
      <w:r>
        <w:rPr>
          <w:rFonts w:ascii="Droid Serif" w:eastAsia="Droid Serif" w:hAnsi="Droid Serif" w:cs="Droid Serif"/>
          <w:color w:val="454545"/>
          <w:sz w:val="22"/>
          <w:szCs w:val="22"/>
        </w:rPr>
        <w:t xml:space="preserve"> or </w:t>
      </w:r>
      <w:r>
        <w:rPr>
          <w:rFonts w:ascii="Droid Serif" w:eastAsia="Droid Serif" w:hAnsi="Droid Serif" w:cs="Droid Serif"/>
          <w:b/>
          <w:color w:val="454545"/>
          <w:sz w:val="22"/>
          <w:szCs w:val="22"/>
        </w:rPr>
        <w:t>‘commercial’</w:t>
      </w:r>
      <w:r>
        <w:rPr>
          <w:rFonts w:ascii="Droid Serif" w:eastAsia="Droid Serif" w:hAnsi="Droid Serif" w:cs="Droid Serif"/>
          <w:color w:val="454545"/>
          <w:sz w:val="22"/>
          <w:szCs w:val="22"/>
        </w:rPr>
        <w:t xml:space="preserve"> at any time to receive respective proposal samples.</w:t>
      </w:r>
    </w:p>
    <w:p w14:paraId="0000012C" w14:textId="7777777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 xml:space="preserve">For further information and to start your journey towards solarization, please visit our website: </w:t>
      </w:r>
      <w:r>
        <w:rPr>
          <w:rFonts w:ascii="Droid Serif" w:eastAsia="Droid Serif" w:hAnsi="Droid Serif" w:cs="Droid Serif"/>
          <w:color w:val="454545"/>
          <w:sz w:val="22"/>
          <w:szCs w:val="22"/>
          <w:highlight w:val="yellow"/>
        </w:rPr>
        <w:t>(website)</w:t>
      </w:r>
    </w:p>
    <w:p w14:paraId="0000012D"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2.2.4. </w:t>
      </w:r>
      <w:r>
        <w:rPr>
          <w:rFonts w:ascii="Droid Serif" w:eastAsia="Droid Serif" w:hAnsi="Droid Serif" w:cs="Droid Serif"/>
          <w:b/>
          <w:color w:val="984806"/>
        </w:rPr>
        <w:t xml:space="preserve">What are the benefits of choosing </w:t>
      </w:r>
      <w:proofErr w:type="spellStart"/>
      <w:r>
        <w:rPr>
          <w:rFonts w:ascii="Droid Serif" w:eastAsia="Droid Serif" w:hAnsi="Droid Serif" w:cs="Droid Serif"/>
          <w:b/>
          <w:color w:val="984806"/>
        </w:rPr>
        <w:t>SolarAi</w:t>
      </w:r>
      <w:proofErr w:type="spellEnd"/>
      <w:r>
        <w:rPr>
          <w:rFonts w:ascii="Droid Serif" w:eastAsia="Droid Serif" w:hAnsi="Droid Serif" w:cs="Droid Serif"/>
          <w:b/>
          <w:color w:val="984806"/>
        </w:rPr>
        <w:t>?</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2E" w14:textId="6313CA97" w:rsidR="00D412BA" w:rsidRDefault="00000000">
      <w:pPr>
        <w:spacing w:before="240" w:after="240"/>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The key differentiator between 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 xml:space="preserve">Ai and its competitors is our free and instant energy self-assessment, no obligation quotation, detailed and </w:t>
      </w:r>
      <w:r w:rsidR="00F17524">
        <w:rPr>
          <w:rFonts w:ascii="Droid Serif" w:eastAsia="Droid Serif" w:hAnsi="Droid Serif" w:cs="Droid Serif"/>
          <w:color w:val="454545"/>
          <w:sz w:val="22"/>
          <w:szCs w:val="22"/>
        </w:rPr>
        <w:t>customized</w:t>
      </w:r>
      <w:r>
        <w:rPr>
          <w:rFonts w:ascii="Droid Serif" w:eastAsia="Droid Serif" w:hAnsi="Droid Serif" w:cs="Droid Serif"/>
          <w:color w:val="454545"/>
          <w:sz w:val="22"/>
          <w:szCs w:val="22"/>
        </w:rPr>
        <w:t xml:space="preserve"> proposal on request, superior one-click customer support, module-level energy monitoring and trend mapping. Without relying on a human sales agent, you can visit the 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 xml:space="preserve">Ai website (at website), enter just a few details and receive indicative solarization potential, costs, environmental impact and savings estimates. </w:t>
      </w:r>
    </w:p>
    <w:p w14:paraId="0000012F" w14:textId="77777777" w:rsidR="00D412BA" w:rsidRDefault="00000000">
      <w:pPr>
        <w:spacing w:before="240" w:after="240"/>
        <w:jc w:val="both"/>
        <w:rPr>
          <w:rFonts w:ascii="Droid Serif" w:eastAsia="Droid Serif" w:hAnsi="Droid Serif" w:cs="Droid Serif"/>
          <w:color w:val="454545"/>
          <w:sz w:val="22"/>
          <w:szCs w:val="22"/>
        </w:rPr>
      </w:pPr>
      <w:proofErr w:type="spellStart"/>
      <w:r>
        <w:rPr>
          <w:rFonts w:ascii="Droid Serif" w:eastAsia="Droid Serif" w:hAnsi="Droid Serif" w:cs="Droid Serif"/>
          <w:color w:val="454545"/>
          <w:sz w:val="22"/>
          <w:szCs w:val="22"/>
        </w:rPr>
        <w:lastRenderedPageBreak/>
        <w:t>SolarAi</w:t>
      </w:r>
      <w:proofErr w:type="spellEnd"/>
      <w:r>
        <w:rPr>
          <w:rFonts w:ascii="Droid Serif" w:eastAsia="Droid Serif" w:hAnsi="Droid Serif" w:cs="Droid Serif"/>
          <w:color w:val="454545"/>
          <w:sz w:val="22"/>
          <w:szCs w:val="22"/>
        </w:rPr>
        <w:t xml:space="preserve"> gives you customization flexibility, provides data-driven insights into your solar solution, enhances customer support (through our website, WhatsApp or direct call), provides viable financing options, intelligent power management and more… All while giving you the best and competitive value for money.</w:t>
      </w:r>
    </w:p>
    <w:p w14:paraId="00000130" w14:textId="5BCBFC8E"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2.2.5. </w:t>
      </w:r>
      <w:r>
        <w:rPr>
          <w:rFonts w:ascii="Droid Serif" w:eastAsia="Droid Serif" w:hAnsi="Droid Serif" w:cs="Droid Serif"/>
          <w:b/>
          <w:color w:val="984806"/>
        </w:rPr>
        <w:t>How do I contact Solar</w:t>
      </w:r>
      <w:r w:rsidR="00F17524">
        <w:rPr>
          <w:rFonts w:ascii="Droid Serif" w:eastAsia="Droid Serif" w:hAnsi="Droid Serif" w:cs="Droid Serif"/>
          <w:b/>
          <w:color w:val="984806"/>
        </w:rPr>
        <w:t xml:space="preserve"> </w:t>
      </w:r>
      <w:r>
        <w:rPr>
          <w:rFonts w:ascii="Droid Serif" w:eastAsia="Droid Serif" w:hAnsi="Droid Serif" w:cs="Droid Serif"/>
          <w:b/>
          <w:color w:val="984806"/>
        </w:rPr>
        <w:t>Ai?</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1" w14:textId="094FF739" w:rsidR="00D412BA" w:rsidRDefault="00000000">
      <w:pPr>
        <w:jc w:val="both"/>
        <w:rPr>
          <w:rFonts w:ascii="Droid Serif" w:eastAsia="Droid Serif" w:hAnsi="Droid Serif" w:cs="Droid Serif"/>
          <w:color w:val="454545"/>
          <w:sz w:val="22"/>
          <w:szCs w:val="22"/>
        </w:rPr>
      </w:pPr>
      <w:r>
        <w:rPr>
          <w:rFonts w:ascii="Droid Serif" w:eastAsia="Droid Serif" w:hAnsi="Droid Serif" w:cs="Droid Serif"/>
          <w:color w:val="454545"/>
          <w:sz w:val="22"/>
          <w:szCs w:val="22"/>
        </w:rPr>
        <w:t>You can contact us at Solar</w:t>
      </w:r>
      <w:r w:rsidR="00F17524">
        <w:rPr>
          <w:rFonts w:ascii="Droid Serif" w:eastAsia="Droid Serif" w:hAnsi="Droid Serif" w:cs="Droid Serif"/>
          <w:color w:val="454545"/>
          <w:sz w:val="22"/>
          <w:szCs w:val="22"/>
        </w:rPr>
        <w:t xml:space="preserve"> </w:t>
      </w:r>
      <w:r>
        <w:rPr>
          <w:rFonts w:ascii="Droid Serif" w:eastAsia="Droid Serif" w:hAnsi="Droid Serif" w:cs="Droid Serif"/>
          <w:color w:val="454545"/>
          <w:sz w:val="22"/>
          <w:szCs w:val="22"/>
        </w:rPr>
        <w:t>Ai through any of the following mediums:</w:t>
      </w:r>
    </w:p>
    <w:p w14:paraId="00000132"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Website: </w:t>
      </w:r>
      <w:r>
        <w:rPr>
          <w:rFonts w:ascii="Droid Serif" w:eastAsia="Droid Serif" w:hAnsi="Droid Serif" w:cs="Droid Serif"/>
          <w:color w:val="454545"/>
          <w:sz w:val="22"/>
          <w:szCs w:val="22"/>
          <w:highlight w:val="yellow"/>
        </w:rPr>
        <w:t>website</w:t>
      </w:r>
    </w:p>
    <w:p w14:paraId="00000133"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WhatsApp: </w:t>
      </w:r>
      <w:r>
        <w:rPr>
          <w:rFonts w:ascii="Droid Serif" w:eastAsia="Droid Serif" w:hAnsi="Droid Serif" w:cs="Droid Serif"/>
          <w:color w:val="454545"/>
          <w:sz w:val="22"/>
          <w:szCs w:val="22"/>
          <w:highlight w:val="yellow"/>
        </w:rPr>
        <w:t>number</w:t>
      </w:r>
    </w:p>
    <w:p w14:paraId="00000134" w14:textId="77777777" w:rsidR="00D412BA" w:rsidRDefault="00000000">
      <w:pPr>
        <w:numPr>
          <w:ilvl w:val="0"/>
          <w:numId w:val="9"/>
        </w:numPr>
        <w:ind w:left="714" w:hanging="357"/>
        <w:jc w:val="both"/>
        <w:rPr>
          <w:color w:val="454545"/>
          <w:sz w:val="22"/>
          <w:szCs w:val="22"/>
        </w:rPr>
      </w:pPr>
      <w:r>
        <w:rPr>
          <w:rFonts w:ascii="Droid Serif" w:eastAsia="Droid Serif" w:hAnsi="Droid Serif" w:cs="Droid Serif"/>
          <w:color w:val="454545"/>
          <w:sz w:val="22"/>
          <w:szCs w:val="22"/>
        </w:rPr>
        <w:t xml:space="preserve">Call: </w:t>
      </w:r>
      <w:r>
        <w:rPr>
          <w:rFonts w:ascii="Droid Serif" w:eastAsia="Droid Serif" w:hAnsi="Droid Serif" w:cs="Droid Serif"/>
          <w:color w:val="454545"/>
          <w:sz w:val="22"/>
          <w:szCs w:val="22"/>
          <w:highlight w:val="yellow"/>
        </w:rPr>
        <w:t>number</w:t>
      </w:r>
    </w:p>
    <w:p w14:paraId="00000135"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[SELECTION: 2.2.6. </w:t>
      </w:r>
      <w:r>
        <w:rPr>
          <w:rFonts w:ascii="Droid Serif" w:eastAsia="Droid Serif" w:hAnsi="Droid Serif" w:cs="Droid Serif"/>
          <w:b/>
          <w:color w:val="984806"/>
        </w:rPr>
        <w:t>What is a solar quote and how do I get one?</w:t>
      </w:r>
      <w:r>
        <w:rPr>
          <w:rFonts w:ascii="Droid Serif" w:eastAsia="Droid Serif" w:hAnsi="Droid Serif" w:cs="Droid Serif"/>
          <w:b/>
          <w:i/>
          <w:color w:val="984806"/>
        </w:rPr>
        <w:t xml:space="preserv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6" w14:textId="77777777" w:rsidR="00D412BA" w:rsidRDefault="00000000">
      <w:pPr>
        <w:jc w:val="both"/>
        <w:rPr>
          <w:rFonts w:ascii="Droid Serif" w:eastAsia="Droid Serif" w:hAnsi="Droid Serif" w:cs="Droid Serif"/>
          <w:b/>
          <w:i/>
          <w:color w:val="0070C0"/>
          <w:sz w:val="28"/>
          <w:szCs w:val="28"/>
        </w:rPr>
      </w:pPr>
      <w:r>
        <w:rPr>
          <w:rFonts w:ascii="Droid Serif" w:eastAsia="Droid Serif" w:hAnsi="Droid Serif" w:cs="Droid Serif"/>
          <w:color w:val="454545"/>
          <w:sz w:val="22"/>
          <w:szCs w:val="22"/>
        </w:rPr>
        <w:t>Go to our website (website). Follow the easy steps to get a solar quote according to your needs. OR contact one of our team members directly by calling (number)</w:t>
      </w:r>
    </w:p>
    <w:p w14:paraId="00000137" w14:textId="77777777" w:rsidR="00D412BA" w:rsidRDefault="00000000">
      <w:pPr>
        <w:widowControl w:val="0"/>
        <w:spacing w:before="200" w:line="312" w:lineRule="auto"/>
        <w:rPr>
          <w:rFonts w:ascii="Droid Serif" w:eastAsia="Droid Serif" w:hAnsi="Droid Serif" w:cs="Droid Serif"/>
          <w:b/>
          <w:i/>
          <w:color w:val="0070C0"/>
          <w:sz w:val="28"/>
          <w:szCs w:val="28"/>
        </w:rPr>
      </w:pPr>
      <w:r>
        <w:br w:type="page"/>
      </w:r>
    </w:p>
    <w:p w14:paraId="00000138"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2.3. </w:t>
      </w:r>
      <w:r>
        <w:rPr>
          <w:rFonts w:ascii="Droid Serif" w:eastAsia="Droid Serif" w:hAnsi="Droid Serif" w:cs="Droid Serif"/>
          <w:b/>
          <w:color w:val="0070C0"/>
          <w:sz w:val="28"/>
          <w:szCs w:val="28"/>
        </w:rPr>
        <w:t>Start my journey towards solarization.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39" w14:textId="77777777" w:rsidR="00D412BA" w:rsidRDefault="00000000">
      <w:pPr>
        <w:widowControl w:val="0"/>
        <w:spacing w:before="200" w:line="312" w:lineRule="auto"/>
        <w:jc w:val="both"/>
        <w:rPr>
          <w:rFonts w:ascii="Droid Serif" w:eastAsia="Droid Serif" w:hAnsi="Droid Serif" w:cs="Droid Serif"/>
        </w:rPr>
      </w:pPr>
      <w:r>
        <w:rPr>
          <w:rFonts w:ascii="Droid Serif" w:eastAsia="Droid Serif" w:hAnsi="Droid Serif" w:cs="Droid Serif"/>
        </w:rPr>
        <w:t>To understand and estimate a solar solution fit for you, and provide you with a quotation, we will need the following information.</w:t>
      </w:r>
    </w:p>
    <w:p w14:paraId="0000013A"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2.3.1. </w:t>
      </w:r>
      <w:r>
        <w:rPr>
          <w:rFonts w:ascii="Droid Serif" w:eastAsia="Droid Serif" w:hAnsi="Droid Serif" w:cs="Droid Serif"/>
          <w:b/>
          <w:color w:val="984806"/>
        </w:rPr>
        <w:t>What is your general location/city? Please choose from the following…</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3B"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Islamabad</w:t>
      </w:r>
    </w:p>
    <w:p w14:paraId="0000013C"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Karachi</w:t>
      </w:r>
    </w:p>
    <w:p w14:paraId="0000013D"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Lahore</w:t>
      </w:r>
    </w:p>
    <w:p w14:paraId="0000013E"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Peshawar</w:t>
      </w:r>
    </w:p>
    <w:p w14:paraId="0000013F" w14:textId="77777777" w:rsidR="00D412BA" w:rsidRDefault="00000000">
      <w:pPr>
        <w:widowControl w:val="0"/>
        <w:numPr>
          <w:ilvl w:val="1"/>
          <w:numId w:val="5"/>
        </w:numPr>
        <w:spacing w:line="312" w:lineRule="auto"/>
        <w:rPr>
          <w:rFonts w:ascii="Droid Serif" w:eastAsia="Droid Serif" w:hAnsi="Droid Serif" w:cs="Droid Serif"/>
        </w:rPr>
      </w:pPr>
      <w:r>
        <w:rPr>
          <w:rFonts w:ascii="Droid Serif" w:eastAsia="Droid Serif" w:hAnsi="Droid Serif" w:cs="Droid Serif"/>
        </w:rPr>
        <w:t>Other</w:t>
      </w:r>
    </w:p>
    <w:p w14:paraId="00000140"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You can just type a, b, c, etc. to make a selection. City not listed here…? Please contact us directly at </w:t>
      </w:r>
      <w:r>
        <w:rPr>
          <w:rFonts w:ascii="Droid Serif" w:eastAsia="Droid Serif" w:hAnsi="Droid Serif" w:cs="Droid Serif"/>
          <w:color w:val="454545"/>
          <w:highlight w:val="yellow"/>
        </w:rPr>
        <w:t>(number)</w:t>
      </w:r>
      <w:r>
        <w:rPr>
          <w:rFonts w:ascii="Droid Serif" w:eastAsia="Droid Serif" w:hAnsi="Droid Serif" w:cs="Droid Serif"/>
          <w:color w:val="454545"/>
        </w:rPr>
        <w:t>:</w:t>
      </w:r>
    </w:p>
    <w:p w14:paraId="00000141" w14:textId="77777777" w:rsidR="00D412BA" w:rsidRDefault="00D412BA">
      <w:pPr>
        <w:widowControl w:val="0"/>
        <w:rPr>
          <w:rFonts w:ascii="Droid Serif" w:eastAsia="Droid Serif" w:hAnsi="Droid Serif" w:cs="Droid Serif"/>
          <w:color w:val="454545"/>
        </w:rPr>
      </w:pPr>
    </w:p>
    <w:p w14:paraId="00000142"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4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a / b / c ...}</w:t>
      </w:r>
    </w:p>
    <w:p w14:paraId="00000144" w14:textId="77777777" w:rsidR="00D412BA" w:rsidRDefault="00000000">
      <w:pPr>
        <w:widowControl w:val="0"/>
        <w:spacing w:before="200" w:line="312" w:lineRule="auto"/>
        <w:rPr>
          <w:ins w:id="9" w:author="Imran Mughal" w:date="2022-01-06T08:35:00Z"/>
          <w:rFonts w:ascii="Droid Serif" w:eastAsia="Droid Serif" w:hAnsi="Droid Serif" w:cs="Droid Serif"/>
          <w:i/>
          <w:color w:val="808080"/>
        </w:rPr>
      </w:pPr>
      <w:ins w:id="10" w:author="Imran Mughal" w:date="2022-01-06T08:35:00Z">
        <w:r>
          <w:rPr>
            <w:rFonts w:ascii="Droid Serif" w:eastAsia="Droid Serif" w:hAnsi="Droid Serif" w:cs="Droid Serif"/>
            <w:i/>
            <w:color w:val="808080"/>
          </w:rPr>
          <w:t>[INPUT: 2.3.1.1 Selected Location 👇]</w:t>
        </w:r>
      </w:ins>
    </w:p>
    <w:p w14:paraId="00000145" w14:textId="77777777" w:rsidR="00D412BA" w:rsidRDefault="00D412BA">
      <w:pPr>
        <w:widowControl w:val="0"/>
        <w:spacing w:line="312" w:lineRule="auto"/>
        <w:rPr>
          <w:ins w:id="11" w:author="Imran Mughal" w:date="2022-01-06T08:35:00Z"/>
          <w:rFonts w:ascii="Droid Serif" w:eastAsia="Droid Serif" w:hAnsi="Droid Serif" w:cs="Droid Serif"/>
          <w:i/>
          <w:color w:val="808080"/>
        </w:rPr>
      </w:pPr>
    </w:p>
    <w:p w14:paraId="00000146" w14:textId="77777777" w:rsidR="00D412BA" w:rsidRDefault="00000000">
      <w:pPr>
        <w:widowControl w:val="0"/>
        <w:spacing w:line="312" w:lineRule="auto"/>
        <w:rPr>
          <w:ins w:id="12" w:author="Imran Mughal" w:date="2022-01-06T08:35:00Z"/>
          <w:rFonts w:ascii="Droid Serif" w:eastAsia="Droid Serif" w:hAnsi="Droid Serif" w:cs="Droid Serif"/>
          <w:i/>
          <w:color w:val="808080"/>
        </w:rPr>
      </w:pPr>
      <w:ins w:id="13" w:author="Imran Mughal" w:date="2022-01-06T08:35:00Z">
        <w:r>
          <w:rPr>
            <w:rFonts w:ascii="Droid Serif" w:eastAsia="Droid Serif" w:hAnsi="Droid Serif" w:cs="Droid Serif"/>
            <w:i/>
            <w:color w:val="808080"/>
          </w:rPr>
          <w:t>You have Chosen [Input] as the city.</w:t>
        </w:r>
      </w:ins>
    </w:p>
    <w:p w14:paraId="00000147" w14:textId="77777777" w:rsidR="00D412BA" w:rsidRDefault="00000000">
      <w:pPr>
        <w:widowControl w:val="0"/>
        <w:spacing w:line="312" w:lineRule="auto"/>
        <w:rPr>
          <w:ins w:id="14" w:author="Imran Mughal" w:date="2022-01-06T08:35:00Z"/>
          <w:rFonts w:ascii="Droid Serif" w:eastAsia="Droid Serif" w:hAnsi="Droid Serif" w:cs="Droid Serif"/>
          <w:i/>
          <w:color w:val="808080"/>
        </w:rPr>
      </w:pPr>
      <w:ins w:id="15" w:author="Imran Mughal" w:date="2022-01-06T08:35:00Z">
        <w:r>
          <w:rPr>
            <w:rFonts w:ascii="Droid Serif" w:eastAsia="Droid Serif" w:hAnsi="Droid Serif" w:cs="Droid Serif"/>
            <w:i/>
            <w:color w:val="808080"/>
          </w:rPr>
          <w:t>*We need some text to enter further information.</w:t>
        </w:r>
      </w:ins>
    </w:p>
    <w:p w14:paraId="00000148" w14:textId="77777777" w:rsidR="00D412BA" w:rsidRDefault="00D412BA">
      <w:pPr>
        <w:widowControl w:val="0"/>
        <w:rPr>
          <w:rFonts w:ascii="Droid Serif" w:eastAsia="Droid Serif" w:hAnsi="Droid Serif" w:cs="Droid Serif"/>
          <w:color w:val="454545"/>
        </w:rPr>
      </w:pPr>
    </w:p>
    <w:p w14:paraId="0000014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2.3.2. </w:t>
      </w:r>
      <w:r>
        <w:rPr>
          <w:rFonts w:ascii="Droid Serif" w:eastAsia="Droid Serif" w:hAnsi="Droid Serif" w:cs="Droid Serif"/>
          <w:b/>
          <w:color w:val="984806"/>
        </w:rPr>
        <w:t xml:space="preserve">What is the estimated area available on your premises (rooftop) for solar panels?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4A"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 xml:space="preserve">Tip: </w:t>
      </w:r>
    </w:p>
    <w:p w14:paraId="0000014B"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To enter available area in meters, you can type: 40 m OR 40 meters or 40 sq m</w:t>
      </w:r>
    </w:p>
    <w:p w14:paraId="0000014C"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feet, you can type: 40 f OR 40 feet or 40 sq f </w:t>
      </w:r>
    </w:p>
    <w:p w14:paraId="0000014D"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w:t>
      </w:r>
      <w:proofErr w:type="spellStart"/>
      <w:r>
        <w:rPr>
          <w:rFonts w:ascii="Droid Serif" w:eastAsia="Droid Serif" w:hAnsi="Droid Serif" w:cs="Droid Serif"/>
          <w:color w:val="454545"/>
        </w:rPr>
        <w:t>marla</w:t>
      </w:r>
      <w:proofErr w:type="spellEnd"/>
      <w:r>
        <w:rPr>
          <w:rFonts w:ascii="Droid Serif" w:eastAsia="Droid Serif" w:hAnsi="Droid Serif" w:cs="Droid Serif"/>
          <w:color w:val="454545"/>
        </w:rPr>
        <w:t xml:space="preserve">, you can type: 40 </w:t>
      </w:r>
      <w:proofErr w:type="spellStart"/>
      <w:r>
        <w:rPr>
          <w:rFonts w:ascii="Droid Serif" w:eastAsia="Droid Serif" w:hAnsi="Droid Serif" w:cs="Droid Serif"/>
          <w:color w:val="454545"/>
        </w:rPr>
        <w:t>marla</w:t>
      </w:r>
      <w:proofErr w:type="spellEnd"/>
      <w:r>
        <w:rPr>
          <w:rFonts w:ascii="Droid Serif" w:eastAsia="Droid Serif" w:hAnsi="Droid Serif" w:cs="Droid Serif"/>
          <w:color w:val="454545"/>
        </w:rPr>
        <w:t xml:space="preserve"> OR 40 </w:t>
      </w:r>
      <w:proofErr w:type="spellStart"/>
      <w:r>
        <w:rPr>
          <w:rFonts w:ascii="Droid Serif" w:eastAsia="Droid Serif" w:hAnsi="Droid Serif" w:cs="Droid Serif"/>
          <w:color w:val="454545"/>
        </w:rPr>
        <w:t>marlas</w:t>
      </w:r>
      <w:proofErr w:type="spellEnd"/>
    </w:p>
    <w:p w14:paraId="0000014E" w14:textId="77777777" w:rsidR="00D412BA" w:rsidRDefault="00000000">
      <w:pPr>
        <w:widowControl w:val="0"/>
        <w:numPr>
          <w:ilvl w:val="0"/>
          <w:numId w:val="12"/>
        </w:numPr>
        <w:pBdr>
          <w:top w:val="nil"/>
          <w:left w:val="nil"/>
          <w:bottom w:val="nil"/>
          <w:right w:val="nil"/>
          <w:between w:val="nil"/>
        </w:pBdr>
        <w:rPr>
          <w:color w:val="454545"/>
        </w:rPr>
      </w:pPr>
      <w:r>
        <w:rPr>
          <w:rFonts w:ascii="Droid Serif" w:eastAsia="Droid Serif" w:hAnsi="Droid Serif" w:cs="Droid Serif"/>
          <w:color w:val="454545"/>
        </w:rPr>
        <w:t xml:space="preserve">To enter available area in </w:t>
      </w:r>
      <w:proofErr w:type="spellStart"/>
      <w:r>
        <w:rPr>
          <w:rFonts w:ascii="Droid Serif" w:eastAsia="Droid Serif" w:hAnsi="Droid Serif" w:cs="Droid Serif"/>
          <w:color w:val="454545"/>
        </w:rPr>
        <w:t>kanal</w:t>
      </w:r>
      <w:proofErr w:type="spellEnd"/>
      <w:r>
        <w:rPr>
          <w:rFonts w:ascii="Droid Serif" w:eastAsia="Droid Serif" w:hAnsi="Droid Serif" w:cs="Droid Serif"/>
          <w:color w:val="454545"/>
        </w:rPr>
        <w:t xml:space="preserve">, you can type: 40 </w:t>
      </w:r>
      <w:proofErr w:type="spellStart"/>
      <w:r>
        <w:rPr>
          <w:rFonts w:ascii="Droid Serif" w:eastAsia="Droid Serif" w:hAnsi="Droid Serif" w:cs="Droid Serif"/>
          <w:color w:val="454545"/>
        </w:rPr>
        <w:t>kanal</w:t>
      </w:r>
      <w:proofErr w:type="spellEnd"/>
      <w:r>
        <w:rPr>
          <w:rFonts w:ascii="Droid Serif" w:eastAsia="Droid Serif" w:hAnsi="Droid Serif" w:cs="Droid Serif"/>
          <w:color w:val="454545"/>
        </w:rPr>
        <w:t xml:space="preserve"> or 40 </w:t>
      </w:r>
      <w:proofErr w:type="spellStart"/>
      <w:r>
        <w:rPr>
          <w:rFonts w:ascii="Droid Serif" w:eastAsia="Droid Serif" w:hAnsi="Droid Serif" w:cs="Droid Serif"/>
          <w:color w:val="454545"/>
        </w:rPr>
        <w:t>kanals</w:t>
      </w:r>
      <w:proofErr w:type="spellEnd"/>
    </w:p>
    <w:p w14:paraId="0000014F" w14:textId="77777777" w:rsidR="00D412BA" w:rsidRDefault="00D412BA">
      <w:pPr>
        <w:widowControl w:val="0"/>
        <w:rPr>
          <w:rFonts w:ascii="Droid Serif" w:eastAsia="Droid Serif" w:hAnsi="Droid Serif" w:cs="Droid Serif"/>
          <w:color w:val="454545"/>
        </w:rPr>
      </w:pPr>
    </w:p>
    <w:p w14:paraId="00000150"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 xml:space="preserve"> {User enters:</w:t>
      </w:r>
    </w:p>
    <w:p w14:paraId="00000151"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 meters / 123 m / 123 sqm / 123 sq m / 123 s m / 123 m2 etc.</w:t>
      </w:r>
    </w:p>
    <w:p w14:paraId="00000152"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 xml:space="preserve">123 ft / 123 f / 123 </w:t>
      </w:r>
      <w:proofErr w:type="spellStart"/>
      <w:r>
        <w:rPr>
          <w:rFonts w:ascii="Droid Serif" w:eastAsia="Droid Serif" w:hAnsi="Droid Serif" w:cs="Droid Serif"/>
          <w:i/>
          <w:color w:val="808080"/>
        </w:rPr>
        <w:t>sqf</w:t>
      </w:r>
      <w:proofErr w:type="spellEnd"/>
      <w:r>
        <w:rPr>
          <w:rFonts w:ascii="Droid Serif" w:eastAsia="Droid Serif" w:hAnsi="Droid Serif" w:cs="Droid Serif"/>
          <w:i/>
          <w:color w:val="808080"/>
        </w:rPr>
        <w:t xml:space="preserve"> / 123 sq f / 123 f2 etc.</w:t>
      </w:r>
    </w:p>
    <w:p w14:paraId="00000153"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 xml:space="preserve">3 </w:t>
      </w:r>
      <w:proofErr w:type="spellStart"/>
      <w:r>
        <w:rPr>
          <w:rFonts w:ascii="Droid Serif" w:eastAsia="Droid Serif" w:hAnsi="Droid Serif" w:cs="Droid Serif"/>
          <w:i/>
          <w:color w:val="808080"/>
        </w:rPr>
        <w:t>marla</w:t>
      </w:r>
      <w:proofErr w:type="spellEnd"/>
      <w:r>
        <w:rPr>
          <w:rFonts w:ascii="Droid Serif" w:eastAsia="Droid Serif" w:hAnsi="Droid Serif" w:cs="Droid Serif"/>
          <w:i/>
          <w:color w:val="808080"/>
        </w:rPr>
        <w:t xml:space="preserve"> / 3 </w:t>
      </w:r>
      <w:proofErr w:type="spellStart"/>
      <w:r>
        <w:rPr>
          <w:rFonts w:ascii="Droid Serif" w:eastAsia="Droid Serif" w:hAnsi="Droid Serif" w:cs="Droid Serif"/>
          <w:i/>
          <w:color w:val="808080"/>
        </w:rPr>
        <w:t>marlas</w:t>
      </w:r>
      <w:proofErr w:type="spellEnd"/>
    </w:p>
    <w:p w14:paraId="00000154"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 xml:space="preserve">1 </w:t>
      </w:r>
      <w:proofErr w:type="spellStart"/>
      <w:r>
        <w:rPr>
          <w:rFonts w:ascii="Droid Serif" w:eastAsia="Droid Serif" w:hAnsi="Droid Serif" w:cs="Droid Serif"/>
          <w:i/>
          <w:color w:val="808080"/>
        </w:rPr>
        <w:t>kanal</w:t>
      </w:r>
      <w:proofErr w:type="spellEnd"/>
      <w:r>
        <w:rPr>
          <w:rFonts w:ascii="Droid Serif" w:eastAsia="Droid Serif" w:hAnsi="Droid Serif" w:cs="Droid Serif"/>
          <w:i/>
          <w:color w:val="808080"/>
        </w:rPr>
        <w:t xml:space="preserve"> / 1 k... etc.}</w:t>
      </w:r>
    </w:p>
    <w:p w14:paraId="00000155" w14:textId="77777777" w:rsidR="00D412BA" w:rsidRDefault="00D412BA">
      <w:pPr>
        <w:widowControl w:val="0"/>
        <w:rPr>
          <w:rFonts w:ascii="Droid Serif" w:eastAsia="Droid Serif" w:hAnsi="Droid Serif" w:cs="Droid Serif"/>
          <w:color w:val="454545"/>
        </w:rPr>
      </w:pPr>
    </w:p>
    <w:p w14:paraId="00000156"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[CONFIRMATION: 2.3.2. </w:t>
      </w:r>
      <w:r>
        <w:rPr>
          <w:rFonts w:ascii="Droid Serif" w:eastAsia="Droid Serif" w:hAnsi="Droid Serif" w:cs="Droid Serif"/>
          <w:b/>
          <w:color w:val="984806"/>
        </w:rPr>
        <w:t xml:space="preserve">The available area is _____, is it correct?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7"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lastRenderedPageBreak/>
        <w:t>Yes</w:t>
      </w:r>
    </w:p>
    <w:p w14:paraId="00000158" w14:textId="77777777" w:rsidR="00D412BA" w:rsidRDefault="00000000">
      <w:pPr>
        <w:widowControl w:val="0"/>
        <w:numPr>
          <w:ilvl w:val="0"/>
          <w:numId w:val="10"/>
        </w:numPr>
        <w:spacing w:line="312" w:lineRule="auto"/>
        <w:rPr>
          <w:rFonts w:ascii="Droid Serif" w:eastAsia="Droid Serif" w:hAnsi="Droid Serif" w:cs="Droid Serif"/>
        </w:rPr>
      </w:pPr>
      <w:r>
        <w:rPr>
          <w:rFonts w:ascii="Droid Serif" w:eastAsia="Droid Serif" w:hAnsi="Droid Serif" w:cs="Droid Serif"/>
        </w:rPr>
        <w:t>No</w:t>
      </w:r>
    </w:p>
    <w:p w14:paraId="00000159" w14:textId="77777777" w:rsidR="00D412BA" w:rsidRDefault="00000000">
      <w:pPr>
        <w:widowControl w:val="0"/>
        <w:spacing w:before="200" w:line="312" w:lineRule="auto"/>
        <w:rPr>
          <w:ins w:id="16" w:author="Imran Mughal" w:date="2022-01-06T08:56:00Z"/>
          <w:rFonts w:ascii="Droid Serif" w:eastAsia="Droid Serif" w:hAnsi="Droid Serif" w:cs="Droid Serif"/>
        </w:rPr>
      </w:pPr>
      <w:ins w:id="17" w:author="Imran Mughal" w:date="2022-01-06T08:56:00Z">
        <w:r>
          <w:rPr>
            <w:rFonts w:ascii="Droid Serif" w:eastAsia="Droid Serif" w:hAnsi="Droid Serif" w:cs="Droid Serif"/>
          </w:rPr>
          <w:t xml:space="preserve">[CONFIRMATION: 2.3.2.1 [On yes] Available area is </w:t>
        </w:r>
        <w:proofErr w:type="gramStart"/>
        <w:r>
          <w:rPr>
            <w:rFonts w:ascii="Droid Serif" w:eastAsia="Droid Serif" w:hAnsi="Droid Serif" w:cs="Droid Serif"/>
          </w:rPr>
          <w:t>saved.👇</w:t>
        </w:r>
        <w:proofErr w:type="gramEnd"/>
        <w:r>
          <w:rPr>
            <w:rFonts w:ascii="Droid Serif" w:eastAsia="Droid Serif" w:hAnsi="Droid Serif" w:cs="Droid Serif"/>
          </w:rPr>
          <w:t>]</w:t>
        </w:r>
      </w:ins>
    </w:p>
    <w:p w14:paraId="0000015A" w14:textId="77777777" w:rsidR="00D412BA" w:rsidRDefault="00000000">
      <w:pPr>
        <w:widowControl w:val="0"/>
        <w:spacing w:line="312" w:lineRule="auto"/>
        <w:rPr>
          <w:ins w:id="18" w:author="Imran Mughal" w:date="2022-01-06T08:56:00Z"/>
          <w:rFonts w:ascii="Droid Serif" w:eastAsia="Droid Serif" w:hAnsi="Droid Serif" w:cs="Droid Serif"/>
        </w:rPr>
      </w:pPr>
      <w:ins w:id="19" w:author="Imran Mughal" w:date="2022-01-06T08:56:00Z">
        <w:r>
          <w:rPr>
            <w:rFonts w:ascii="Droid Serif" w:eastAsia="Droid Serif" w:hAnsi="Droid Serif" w:cs="Droid Serif"/>
          </w:rPr>
          <w:t>*We need some text to enter further information.</w:t>
        </w:r>
      </w:ins>
    </w:p>
    <w:p w14:paraId="0000015B" w14:textId="77777777" w:rsidR="00D412BA" w:rsidRPr="00D412BA" w:rsidRDefault="00D412BA">
      <w:pPr>
        <w:widowControl w:val="0"/>
        <w:spacing w:line="312" w:lineRule="auto"/>
        <w:rPr>
          <w:rFonts w:ascii="Arial" w:eastAsia="Arial" w:hAnsi="Arial" w:cs="Arial"/>
          <w:color w:val="000000"/>
          <w:sz w:val="22"/>
          <w:szCs w:val="22"/>
          <w:rPrChange w:id="20" w:author="Imran Mughal" w:date="2022-01-06T08:56:00Z">
            <w:rPr>
              <w:rFonts w:ascii="Droid Serif" w:eastAsia="Droid Serif" w:hAnsi="Droid Serif" w:cs="Droid Serif"/>
            </w:rPr>
          </w:rPrChange>
        </w:rPr>
      </w:pPr>
    </w:p>
    <w:p w14:paraId="0000015C"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2.3.3. </w:t>
      </w:r>
      <w:r>
        <w:rPr>
          <w:rFonts w:ascii="Droid Serif" w:eastAsia="Droid Serif" w:hAnsi="Droid Serif" w:cs="Droid Serif"/>
          <w:b/>
          <w:color w:val="984806"/>
        </w:rPr>
        <w:t xml:space="preserve">What is your connection type?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5D"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Residential</w:t>
      </w:r>
    </w:p>
    <w:p w14:paraId="0000015E"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Commercial</w:t>
      </w:r>
    </w:p>
    <w:p w14:paraId="0000015F" w14:textId="77777777" w:rsidR="00D412BA" w:rsidRDefault="00000000">
      <w:pPr>
        <w:widowControl w:val="0"/>
        <w:numPr>
          <w:ilvl w:val="0"/>
          <w:numId w:val="11"/>
        </w:numPr>
        <w:spacing w:line="312" w:lineRule="auto"/>
        <w:rPr>
          <w:rFonts w:ascii="Droid Serif" w:eastAsia="Droid Serif" w:hAnsi="Droid Serif" w:cs="Droid Serif"/>
        </w:rPr>
      </w:pPr>
      <w:r>
        <w:rPr>
          <w:rFonts w:ascii="Droid Serif" w:eastAsia="Droid Serif" w:hAnsi="Droid Serif" w:cs="Droid Serif"/>
        </w:rPr>
        <w:t>Industrial</w:t>
      </w:r>
    </w:p>
    <w:p w14:paraId="00000160" w14:textId="77777777" w:rsidR="00D412BA" w:rsidRDefault="00000000">
      <w:pPr>
        <w:widowControl w:val="0"/>
        <w:spacing w:before="200" w:line="312" w:lineRule="auto"/>
        <w:rPr>
          <w:ins w:id="21" w:author="Imran Mughal" w:date="2022-01-06T09:04:00Z"/>
          <w:rFonts w:ascii="Droid Serif" w:eastAsia="Droid Serif" w:hAnsi="Droid Serif" w:cs="Droid Serif"/>
        </w:rPr>
      </w:pPr>
      <w:ins w:id="22" w:author="Imran Mughal" w:date="2022-01-06T09:04:00Z">
        <w:r>
          <w:rPr>
            <w:rFonts w:ascii="Droid Serif" w:eastAsia="Droid Serif" w:hAnsi="Droid Serif" w:cs="Droid Serif"/>
          </w:rPr>
          <w:t xml:space="preserve">[INPUT: 2.3.3.1 Your connection type is [users </w:t>
        </w:r>
        <w:proofErr w:type="gramStart"/>
        <w:r>
          <w:rPr>
            <w:rFonts w:ascii="Droid Serif" w:eastAsia="Droid Serif" w:hAnsi="Droid Serif" w:cs="Droid Serif"/>
          </w:rPr>
          <w:t>input]👇</w:t>
        </w:r>
        <w:proofErr w:type="gramEnd"/>
        <w:r>
          <w:rPr>
            <w:rFonts w:ascii="Droid Serif" w:eastAsia="Droid Serif" w:hAnsi="Droid Serif" w:cs="Droid Serif"/>
          </w:rPr>
          <w:t>]</w:t>
        </w:r>
      </w:ins>
    </w:p>
    <w:p w14:paraId="00000161" w14:textId="77777777" w:rsidR="00D412BA" w:rsidRDefault="00000000">
      <w:pPr>
        <w:widowControl w:val="0"/>
        <w:spacing w:line="312" w:lineRule="auto"/>
        <w:rPr>
          <w:ins w:id="23" w:author="Imran Mughal" w:date="2022-01-06T09:04:00Z"/>
          <w:rFonts w:ascii="Droid Serif" w:eastAsia="Droid Serif" w:hAnsi="Droid Serif" w:cs="Droid Serif"/>
        </w:rPr>
      </w:pPr>
      <w:ins w:id="24" w:author="Imran Mughal" w:date="2022-01-06T09:04:00Z">
        <w:r>
          <w:rPr>
            <w:rFonts w:ascii="Droid Serif" w:eastAsia="Droid Serif" w:hAnsi="Droid Serif" w:cs="Droid Serif"/>
          </w:rPr>
          <w:t>*We need some text to enter further information.</w:t>
        </w:r>
      </w:ins>
    </w:p>
    <w:p w14:paraId="00000162" w14:textId="77777777" w:rsidR="00D412BA" w:rsidRDefault="00D412BA">
      <w:pPr>
        <w:widowControl w:val="0"/>
        <w:spacing w:before="200" w:line="312" w:lineRule="auto"/>
        <w:rPr>
          <w:ins w:id="25" w:author="Imran Mughal" w:date="2022-01-06T09:04:00Z"/>
          <w:rFonts w:ascii="Droid Serif" w:eastAsia="Droid Serif" w:hAnsi="Droid Serif" w:cs="Droid Serif"/>
        </w:rPr>
      </w:pPr>
    </w:p>
    <w:p w14:paraId="00000163"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[INPUT: 2.3.4. </w:t>
      </w:r>
      <w:r>
        <w:rPr>
          <w:rFonts w:ascii="Droid Serif" w:eastAsia="Droid Serif" w:hAnsi="Droid Serif" w:cs="Droid Serif"/>
          <w:b/>
          <w:color w:val="984806"/>
        </w:rPr>
        <w:t xml:space="preserve">What is your annual average unit consumption?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4" w14:textId="77777777" w:rsidR="00D412BA" w:rsidRDefault="00000000">
      <w:pPr>
        <w:widowControl w:val="0"/>
        <w:rPr>
          <w:rFonts w:ascii="Droid Serif" w:eastAsia="Droid Serif" w:hAnsi="Droid Serif" w:cs="Droid Serif"/>
          <w:color w:val="454545"/>
        </w:rPr>
      </w:pPr>
      <w:r>
        <w:rPr>
          <w:rFonts w:ascii="Apple Color Emoji" w:eastAsia="Apple Color Emoji" w:hAnsi="Apple Color Emoji" w:cs="Apple Color Emoji"/>
          <w:color w:val="454545"/>
        </w:rPr>
        <w:t>💡</w:t>
      </w:r>
      <w:r>
        <w:rPr>
          <w:rFonts w:ascii="Droid Serif" w:eastAsia="Droid Serif" w:hAnsi="Droid Serif" w:cs="Droid Serif"/>
          <w:color w:val="454545"/>
        </w:rPr>
        <w:t>Tip: To calculate your average annual unit consumption, you can simply add up units consumed for 12 consecutive months.</w:t>
      </w:r>
    </w:p>
    <w:p w14:paraId="00000165" w14:textId="77777777" w:rsidR="00D412BA" w:rsidRDefault="00D412BA">
      <w:pPr>
        <w:spacing w:line="276" w:lineRule="auto"/>
        <w:rPr>
          <w:rFonts w:ascii="Droid Serif" w:eastAsia="Droid Serif" w:hAnsi="Droid Serif" w:cs="Droid Serif"/>
          <w:color w:val="454545"/>
        </w:rPr>
      </w:pPr>
    </w:p>
    <w:p w14:paraId="00000166"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12345}</w:t>
      </w:r>
    </w:p>
    <w:p w14:paraId="00000168" w14:textId="77777777" w:rsidR="00D412BA" w:rsidRDefault="00000000">
      <w:pPr>
        <w:widowControl w:val="0"/>
        <w:spacing w:before="200" w:line="312" w:lineRule="auto"/>
        <w:rPr>
          <w:ins w:id="26" w:author="Imran Mughal" w:date="2022-01-06T09:05:00Z"/>
          <w:rFonts w:ascii="Droid Serif" w:eastAsia="Droid Serif" w:hAnsi="Droid Serif" w:cs="Droid Serif"/>
          <w:i/>
          <w:color w:val="808080"/>
        </w:rPr>
      </w:pPr>
      <w:ins w:id="27" w:author="Imran Mughal" w:date="2022-01-06T09:05:00Z">
        <w:r>
          <w:rPr>
            <w:rFonts w:ascii="Droid Serif" w:eastAsia="Droid Serif" w:hAnsi="Droid Serif" w:cs="Droid Serif"/>
            <w:i/>
            <w:color w:val="808080"/>
          </w:rPr>
          <w:t>[INPUT: 2.3.4.1. Your annual average unit consumption is [User input] 👇]</w:t>
        </w:r>
      </w:ins>
    </w:p>
    <w:p w14:paraId="00000169" w14:textId="77777777" w:rsidR="00D412BA" w:rsidRPr="00D412BA" w:rsidRDefault="00000000">
      <w:pPr>
        <w:widowControl w:val="0"/>
        <w:spacing w:line="312" w:lineRule="auto"/>
        <w:rPr>
          <w:rFonts w:ascii="Droid Serif" w:eastAsia="Droid Serif" w:hAnsi="Droid Serif" w:cs="Droid Serif"/>
          <w:b/>
          <w:i/>
          <w:color w:val="984806"/>
          <w:rPrChange w:id="28" w:author="Imran Mughal" w:date="2022-01-06T09:05:00Z">
            <w:rPr>
              <w:rFonts w:ascii="Droid Serif" w:eastAsia="Droid Serif" w:hAnsi="Droid Serif" w:cs="Droid Serif"/>
              <w:color w:val="454545"/>
            </w:rPr>
          </w:rPrChange>
        </w:rPr>
        <w:pPrChange w:id="29" w:author="Imran Mughal" w:date="2022-01-06T09:05:00Z">
          <w:pPr>
            <w:widowControl w:val="0"/>
          </w:pPr>
        </w:pPrChange>
      </w:pPr>
      <w:ins w:id="30" w:author="Imran Mughal" w:date="2022-01-06T09:05:00Z">
        <w:r>
          <w:rPr>
            <w:rFonts w:ascii="Droid Serif" w:eastAsia="Droid Serif" w:hAnsi="Droid Serif" w:cs="Droid Serif"/>
            <w:i/>
            <w:color w:val="808080"/>
          </w:rPr>
          <w:t>*We need some text to enter further information.</w:t>
        </w:r>
      </w:ins>
    </w:p>
    <w:p w14:paraId="0000016A" w14:textId="77777777" w:rsidR="00D412BA" w:rsidRDefault="00D412BA">
      <w:pPr>
        <w:widowControl w:val="0"/>
        <w:spacing w:before="200" w:line="312" w:lineRule="auto"/>
        <w:rPr>
          <w:rFonts w:ascii="Droid Serif" w:eastAsia="Droid Serif" w:hAnsi="Droid Serif" w:cs="Droid Serif"/>
          <w:b/>
          <w:i/>
          <w:color w:val="984806"/>
        </w:rPr>
      </w:pPr>
    </w:p>
    <w:p w14:paraId="0000016B"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[INPUT: 2.3.5.</w:t>
      </w:r>
      <w:r>
        <w:rPr>
          <w:rFonts w:ascii="Droid Serif" w:eastAsia="Droid Serif" w:hAnsi="Droid Serif" w:cs="Droid Serif"/>
          <w:b/>
          <w:color w:val="984806"/>
        </w:rPr>
        <w:t xml:space="preserve"> Just one last step before we generate an initial quotation for you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6C" w14:textId="77777777" w:rsidR="00D412BA" w:rsidRDefault="00000000">
      <w:pPr>
        <w:widowControl w:val="0"/>
        <w:rPr>
          <w:rFonts w:ascii="Apple Color Emoji" w:eastAsia="Apple Color Emoji" w:hAnsi="Apple Color Emoji" w:cs="Apple Color Emoji"/>
          <w:color w:val="454545"/>
        </w:rPr>
      </w:pPr>
      <w:r>
        <w:rPr>
          <w:rFonts w:ascii="Droid Serif" w:eastAsia="Droid Serif" w:hAnsi="Droid Serif" w:cs="Droid Serif"/>
          <w:color w:val="454545"/>
        </w:rPr>
        <w:t>Please enter your full name.</w:t>
      </w:r>
    </w:p>
    <w:p w14:paraId="0000016D"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6E" w14:textId="77777777" w:rsidR="00D412BA" w:rsidRDefault="00000000">
      <w:pPr>
        <w:widowControl w:val="0"/>
        <w:numPr>
          <w:ilvl w:val="0"/>
          <w:numId w:val="7"/>
        </w:numPr>
        <w:rPr>
          <w:i/>
          <w:color w:val="808080"/>
        </w:rPr>
      </w:pPr>
      <w:r>
        <w:rPr>
          <w:rFonts w:ascii="Droid Serif" w:eastAsia="Droid Serif" w:hAnsi="Droid Serif" w:cs="Droid Serif"/>
          <w:i/>
          <w:color w:val="808080"/>
        </w:rPr>
        <w:t>John Doe}</w:t>
      </w:r>
    </w:p>
    <w:p w14:paraId="0000016F" w14:textId="77777777" w:rsidR="00D412BA" w:rsidRDefault="00D412BA">
      <w:pPr>
        <w:widowControl w:val="0"/>
        <w:rPr>
          <w:rFonts w:ascii="Droid Serif" w:eastAsia="Droid Serif" w:hAnsi="Droid Serif" w:cs="Droid Serif"/>
          <w:i/>
          <w:color w:val="808080"/>
        </w:rPr>
      </w:pPr>
    </w:p>
    <w:p w14:paraId="00000170"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Please enter your contact number (mob number)</w:t>
      </w:r>
    </w:p>
    <w:p w14:paraId="00000171"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2" w14:textId="77777777" w:rsidR="00D412BA" w:rsidRDefault="00000000">
      <w:pPr>
        <w:widowControl w:val="0"/>
        <w:numPr>
          <w:ilvl w:val="0"/>
          <w:numId w:val="7"/>
        </w:numPr>
        <w:rPr>
          <w:i/>
          <w:color w:val="808080"/>
        </w:rPr>
      </w:pPr>
      <w:r>
        <w:rPr>
          <w:rFonts w:ascii="Droid Serif" w:eastAsia="Droid Serif" w:hAnsi="Droid Serif" w:cs="Droid Serif"/>
          <w:i/>
          <w:color w:val="808080"/>
        </w:rPr>
        <w:t>1234567890}</w:t>
      </w:r>
    </w:p>
    <w:p w14:paraId="00000173" w14:textId="77777777" w:rsidR="00D412BA" w:rsidRDefault="00D412BA">
      <w:pPr>
        <w:widowControl w:val="0"/>
        <w:rPr>
          <w:rFonts w:ascii="Droid Serif" w:eastAsia="Droid Serif" w:hAnsi="Droid Serif" w:cs="Droid Serif"/>
          <w:i/>
          <w:color w:val="808080"/>
        </w:rPr>
      </w:pPr>
    </w:p>
    <w:p w14:paraId="00000174"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color w:val="454545"/>
        </w:rPr>
        <w:t>Please enter your email address:</w:t>
      </w:r>
    </w:p>
    <w:p w14:paraId="0000017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76" w14:textId="77777777" w:rsidR="00D412BA" w:rsidRDefault="00000000">
      <w:pPr>
        <w:widowControl w:val="0"/>
        <w:numPr>
          <w:ilvl w:val="0"/>
          <w:numId w:val="7"/>
        </w:numPr>
        <w:rPr>
          <w:i/>
          <w:color w:val="808080"/>
        </w:rPr>
      </w:pPr>
      <w:r>
        <w:rPr>
          <w:rFonts w:ascii="Droid Serif" w:eastAsia="Droid Serif" w:hAnsi="Droid Serif" w:cs="Droid Serif"/>
          <w:i/>
          <w:color w:val="808080"/>
        </w:rPr>
        <w:lastRenderedPageBreak/>
        <w:t>JohnDoe@email.com}</w:t>
      </w:r>
    </w:p>
    <w:p w14:paraId="00000177" w14:textId="77777777" w:rsidR="00D412BA" w:rsidRDefault="00D412BA">
      <w:pPr>
        <w:widowControl w:val="0"/>
        <w:spacing w:before="200" w:line="312" w:lineRule="auto"/>
        <w:rPr>
          <w:rFonts w:ascii="Droid Serif" w:eastAsia="Droid Serif" w:hAnsi="Droid Serif" w:cs="Droid Serif"/>
          <w:b/>
          <w:i/>
          <w:color w:val="984806"/>
        </w:rPr>
      </w:pPr>
    </w:p>
    <w:p w14:paraId="00000178" w14:textId="77777777" w:rsidR="00D412BA" w:rsidRDefault="00D412BA">
      <w:pPr>
        <w:widowControl w:val="0"/>
        <w:spacing w:before="200" w:line="312" w:lineRule="auto"/>
        <w:rPr>
          <w:rFonts w:ascii="Droid Serif" w:eastAsia="Droid Serif" w:hAnsi="Droid Serif" w:cs="Droid Serif"/>
          <w:b/>
          <w:i/>
          <w:color w:val="984806"/>
        </w:rPr>
      </w:pPr>
    </w:p>
    <w:p w14:paraId="00000179" w14:textId="77777777" w:rsidR="00D412BA" w:rsidRDefault="00000000">
      <w:pPr>
        <w:widowControl w:val="0"/>
        <w:spacing w:before="200" w:line="312" w:lineRule="auto"/>
        <w:rPr>
          <w:rFonts w:ascii="Droid Serif" w:eastAsia="Droid Serif" w:hAnsi="Droid Serif" w:cs="Droid Serif"/>
          <w:b/>
          <w:i/>
          <w:color w:val="984806"/>
        </w:rPr>
      </w:pPr>
      <w:r>
        <w:rPr>
          <w:rFonts w:ascii="Droid Serif" w:eastAsia="Droid Serif" w:hAnsi="Droid Serif" w:cs="Droid Serif"/>
          <w:b/>
          <w:i/>
          <w:color w:val="984806"/>
        </w:rPr>
        <w:t xml:space="preserve">[OUTPUT: 2.3.5 </w:t>
      </w:r>
      <w:r>
        <w:rPr>
          <w:rFonts w:ascii="Droid Serif" w:eastAsia="Droid Serif" w:hAnsi="Droid Serif" w:cs="Droid Serif"/>
          <w:b/>
          <w:color w:val="984806"/>
        </w:rPr>
        <w:t xml:space="preserve">Solar quote… </w:t>
      </w:r>
      <w:r>
        <w:rPr>
          <w:rFonts w:ascii="Apple Color Emoji" w:eastAsia="Apple Color Emoji" w:hAnsi="Apple Color Emoji" w:cs="Apple Color Emoji"/>
          <w:color w:val="984806"/>
        </w:rPr>
        <w:t>👇</w:t>
      </w:r>
      <w:r>
        <w:rPr>
          <w:rFonts w:ascii="Droid Serif" w:eastAsia="Droid Serif" w:hAnsi="Droid Serif" w:cs="Droid Serif"/>
          <w:b/>
          <w:i/>
          <w:color w:val="984806"/>
        </w:rPr>
        <w:t>]</w:t>
      </w:r>
    </w:p>
    <w:p w14:paraId="0000017A"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Congrats on completing your first step towards going Solar. Please click on the following link to get your results:</w:t>
      </w:r>
    </w:p>
    <w:p w14:paraId="0000017B" w14:textId="77777777" w:rsidR="00D412BA" w:rsidRDefault="00000000">
      <w:pPr>
        <w:widowControl w:val="0"/>
        <w:rPr>
          <w:rFonts w:ascii="Droid Serif" w:eastAsia="Droid Serif" w:hAnsi="Droid Serif" w:cs="Droid Serif"/>
          <w:color w:val="454545"/>
        </w:rPr>
      </w:pPr>
      <w:r>
        <w:rPr>
          <w:rFonts w:ascii="Droid Serif" w:eastAsia="Droid Serif" w:hAnsi="Droid Serif" w:cs="Droid Serif"/>
          <w:color w:val="454545"/>
        </w:rPr>
        <w:t>&lt;link here&gt;</w:t>
      </w:r>
    </w:p>
    <w:p w14:paraId="0000017C" w14:textId="77777777" w:rsidR="00D412BA" w:rsidRDefault="00D412BA">
      <w:pPr>
        <w:widowControl w:val="0"/>
        <w:rPr>
          <w:rFonts w:ascii="Droid Serif" w:eastAsia="Droid Serif" w:hAnsi="Droid Serif" w:cs="Droid Serif"/>
          <w:color w:val="454545"/>
        </w:rPr>
      </w:pPr>
    </w:p>
    <w:p w14:paraId="0000017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7E" w14:textId="77777777" w:rsidR="00D412BA" w:rsidRDefault="00000000">
      <w:pPr>
        <w:widowControl w:val="0"/>
        <w:spacing w:before="200" w:line="312" w:lineRule="auto"/>
        <w:rPr>
          <w:rFonts w:ascii="Droid Serif" w:eastAsia="Droid Serif" w:hAnsi="Droid Serif" w:cs="Droid Serif"/>
          <w:b/>
          <w:color w:val="454545"/>
        </w:rPr>
      </w:pPr>
      <w:r>
        <w:rPr>
          <w:rFonts w:ascii="Droid Serif" w:eastAsia="Droid Serif" w:hAnsi="Droid Serif" w:cs="Droid Serif"/>
          <w:b/>
          <w:i/>
          <w:color w:val="454545"/>
          <w:sz w:val="32"/>
          <w:szCs w:val="32"/>
        </w:rPr>
        <w:lastRenderedPageBreak/>
        <w:t>[SELECTION: 3.</w:t>
      </w:r>
      <w:r>
        <w:rPr>
          <w:rFonts w:ascii="Droid Serif" w:eastAsia="Droid Serif" w:hAnsi="Droid Serif" w:cs="Droid Serif"/>
          <w:b/>
          <w:color w:val="454545"/>
          <w:sz w:val="28"/>
          <w:szCs w:val="28"/>
        </w:rPr>
        <w:t xml:space="preserve"> Learn more about </w:t>
      </w:r>
      <w:proofErr w:type="spellStart"/>
      <w:r>
        <w:rPr>
          <w:rFonts w:ascii="Droid Serif" w:eastAsia="Droid Serif" w:hAnsi="Droid Serif" w:cs="Droid Serif"/>
          <w:b/>
          <w:color w:val="454545"/>
          <w:sz w:val="28"/>
          <w:szCs w:val="28"/>
        </w:rPr>
        <w:t>SolarAi</w:t>
      </w:r>
      <w:proofErr w:type="spellEnd"/>
      <w:r>
        <w:rPr>
          <w:rFonts w:ascii="Droid Serif" w:eastAsia="Droid Serif" w:hAnsi="Droid Serif" w:cs="Droid Serif"/>
          <w:b/>
          <w:color w:val="454545"/>
          <w:sz w:val="28"/>
          <w:szCs w:val="28"/>
        </w:rPr>
        <w:t xml:space="preserve"> and my human coworkers</w:t>
      </w:r>
      <w:r>
        <w:rPr>
          <w:rFonts w:ascii="Droid Serif" w:eastAsia="Droid Serif" w:hAnsi="Droid Serif" w:cs="Droid Serif"/>
          <w:b/>
          <w:i/>
          <w:color w:val="454545"/>
          <w:sz w:val="32"/>
          <w:szCs w:val="32"/>
        </w:rPr>
        <w:t>]</w:t>
      </w:r>
    </w:p>
    <w:p w14:paraId="0000017F"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Welcome to </w:t>
      </w:r>
      <w:proofErr w:type="spellStart"/>
      <w:r>
        <w:rPr>
          <w:rFonts w:ascii="Droid Serif" w:eastAsia="Droid Serif" w:hAnsi="Droid Serif" w:cs="Droid Serif"/>
        </w:rPr>
        <w:t>SolarAi</w:t>
      </w:r>
      <w:proofErr w:type="spellEnd"/>
      <w:r>
        <w:rPr>
          <w:rFonts w:ascii="Droid Serif" w:eastAsia="Droid Serif" w:hAnsi="Droid Serif" w:cs="Droid Serif"/>
        </w:rPr>
        <w:t xml:space="preserve">! If you are looking to solarize your home or just stopping by for a quick assessment of the solar potential at your location, we are happy to help! Caring for our customers is our top priority. </w:t>
      </w:r>
    </w:p>
    <w:p w14:paraId="00000180" w14:textId="77777777" w:rsidR="00D412BA" w:rsidRDefault="00000000">
      <w:pPr>
        <w:widowControl w:val="0"/>
        <w:numPr>
          <w:ilvl w:val="0"/>
          <w:numId w:val="13"/>
        </w:numPr>
        <w:spacing w:before="240"/>
        <w:ind w:left="425"/>
        <w:rPr>
          <w:rFonts w:ascii="Droid Serif" w:eastAsia="Droid Serif" w:hAnsi="Droid Serif" w:cs="Droid Serif"/>
          <w:b/>
          <w:color w:val="454545"/>
        </w:rPr>
      </w:pPr>
      <w:r>
        <w:rPr>
          <w:rFonts w:ascii="Droid Serif" w:eastAsia="Droid Serif" w:hAnsi="Droid Serif" w:cs="Droid Serif"/>
          <w:b/>
          <w:color w:val="454545"/>
        </w:rPr>
        <w:t xml:space="preserve">Learn more about </w:t>
      </w:r>
      <w:proofErr w:type="spellStart"/>
      <w:r>
        <w:rPr>
          <w:rFonts w:ascii="Droid Serif" w:eastAsia="Droid Serif" w:hAnsi="Droid Serif" w:cs="Droid Serif"/>
          <w:b/>
          <w:color w:val="454545"/>
        </w:rPr>
        <w:t>SolarAi</w:t>
      </w:r>
      <w:proofErr w:type="spellEnd"/>
    </w:p>
    <w:p w14:paraId="00000181"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Learn more about my human coworkers</w:t>
      </w:r>
    </w:p>
    <w:p w14:paraId="00000182" w14:textId="77777777" w:rsidR="00D412BA" w:rsidRDefault="00000000">
      <w:pPr>
        <w:widowControl w:val="0"/>
        <w:numPr>
          <w:ilvl w:val="0"/>
          <w:numId w:val="13"/>
        </w:numPr>
        <w:ind w:left="425"/>
        <w:rPr>
          <w:rFonts w:ascii="Droid Serif" w:eastAsia="Droid Serif" w:hAnsi="Droid Serif" w:cs="Droid Serif"/>
          <w:b/>
          <w:color w:val="454545"/>
        </w:rPr>
      </w:pPr>
      <w:r>
        <w:rPr>
          <w:rFonts w:ascii="Droid Serif" w:eastAsia="Droid Serif" w:hAnsi="Droid Serif" w:cs="Droid Serif"/>
          <w:b/>
          <w:color w:val="454545"/>
        </w:rPr>
        <w:t>Speak to my human coworkers</w:t>
      </w:r>
    </w:p>
    <w:p w14:paraId="00000183" w14:textId="77777777" w:rsidR="00D412BA" w:rsidRDefault="00D412BA">
      <w:pPr>
        <w:widowControl w:val="0"/>
        <w:spacing w:before="240"/>
        <w:rPr>
          <w:rFonts w:ascii="Droid Serif" w:eastAsia="Droid Serif" w:hAnsi="Droid Serif" w:cs="Droid Serif"/>
          <w:b/>
          <w:color w:val="454545"/>
        </w:rPr>
      </w:pPr>
    </w:p>
    <w:p w14:paraId="00000184"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p>
    <w:p w14:paraId="00000185"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p>
    <w:p w14:paraId="00000186"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 Type </w:t>
      </w:r>
      <w:r>
        <w:rPr>
          <w:rFonts w:ascii="Droid Serif" w:eastAsia="Droid Serif" w:hAnsi="Droid Serif" w:cs="Droid Serif"/>
          <w:b/>
        </w:rPr>
        <w:t>‘Sunny, quote me’</w:t>
      </w:r>
      <w:r>
        <w:rPr>
          <w:rFonts w:ascii="Droid Serif" w:eastAsia="Droid Serif" w:hAnsi="Droid Serif" w:cs="Droid Serif"/>
        </w:rPr>
        <w:t xml:space="preserve"> at any time to get a custom quote 🌞</w:t>
      </w:r>
    </w:p>
    <w:p w14:paraId="00000187" w14:textId="77777777" w:rsidR="00D412BA" w:rsidRDefault="00000000">
      <w:pPr>
        <w:widowControl w:val="0"/>
        <w:spacing w:before="200" w:line="312" w:lineRule="auto"/>
        <w:rPr>
          <w:rFonts w:ascii="Apple Color Emoji" w:eastAsia="Apple Color Emoji" w:hAnsi="Apple Color Emoji" w:cs="Apple Color Emoji"/>
        </w:rPr>
      </w:pP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Droid Serif" w:eastAsia="Droid Serif" w:hAnsi="Droid Serif" w:cs="Droid Serif"/>
          <w:color w:val="454545"/>
        </w:rPr>
        <w:t>🔚</w:t>
      </w:r>
    </w:p>
    <w:p w14:paraId="00000188"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89"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8A" w14:textId="77777777" w:rsidR="00D412BA" w:rsidRDefault="00000000">
      <w:pPr>
        <w:widowControl w:val="0"/>
        <w:numPr>
          <w:ilvl w:val="0"/>
          <w:numId w:val="7"/>
        </w:numPr>
        <w:rPr>
          <w:i/>
          <w:color w:val="808080"/>
        </w:rPr>
      </w:pPr>
      <w:r>
        <w:rPr>
          <w:rFonts w:ascii="Droid Serif" w:eastAsia="Droid Serif" w:hAnsi="Droid Serif" w:cs="Droid Serif"/>
          <w:i/>
          <w:color w:val="808080"/>
        </w:rPr>
        <w:t>Yes}</w:t>
      </w:r>
    </w:p>
    <w:p w14:paraId="0000018B" w14:textId="77777777" w:rsidR="00D412BA" w:rsidRDefault="00D412BA">
      <w:pPr>
        <w:widowControl w:val="0"/>
        <w:rPr>
          <w:rFonts w:ascii="Droid Serif" w:eastAsia="Droid Serif" w:hAnsi="Droid Serif" w:cs="Droid Serif"/>
          <w:i/>
          <w:color w:val="808080"/>
        </w:rPr>
      </w:pPr>
    </w:p>
    <w:p w14:paraId="0000018C" w14:textId="77777777" w:rsidR="00D412BA" w:rsidRDefault="00000000">
      <w:pPr>
        <w:widowControl w:val="0"/>
        <w:spacing w:before="200" w:line="312" w:lineRule="auto"/>
        <w:rPr>
          <w:rFonts w:ascii="Droid Serif" w:eastAsia="Droid Serif" w:hAnsi="Droid Serif" w:cs="Droid Serif"/>
          <w:color w:val="984806"/>
        </w:rPr>
      </w:pPr>
      <w:r>
        <w:rPr>
          <w:rFonts w:ascii="Droid Serif" w:eastAsia="Droid Serif" w:hAnsi="Droid Serif" w:cs="Droid Serif"/>
          <w:b/>
          <w:color w:val="984806"/>
        </w:rPr>
        <w:t xml:space="preserve">Reply: </w:t>
      </w:r>
      <w:r>
        <w:rPr>
          <w:rFonts w:ascii="Droid Serif" w:eastAsia="Droid Serif" w:hAnsi="Droid Serif" w:cs="Droid Serif"/>
          <w:color w:val="984806"/>
        </w:rPr>
        <w:t xml:space="preserve">My human co-worker will get in touch with you shortly! Meanwhile, please feel free to browse through the menu. Alternatively you can visit </w:t>
      </w:r>
      <w:proofErr w:type="gramStart"/>
      <w:r>
        <w:rPr>
          <w:rFonts w:ascii="Droid Serif" w:eastAsia="Droid Serif" w:hAnsi="Droid Serif" w:cs="Droid Serif"/>
          <w:color w:val="984806"/>
        </w:rPr>
        <w:t xml:space="preserve">our  </w:t>
      </w:r>
      <w:r>
        <w:rPr>
          <w:rFonts w:ascii="Droid Serif" w:eastAsia="Droid Serif" w:hAnsi="Droid Serif" w:cs="Droid Serif"/>
          <w:color w:val="984806"/>
          <w:highlight w:val="yellow"/>
        </w:rPr>
        <w:t>website</w:t>
      </w:r>
      <w:proofErr w:type="gramEnd"/>
      <w:r>
        <w:rPr>
          <w:rFonts w:ascii="Droid Serif" w:eastAsia="Droid Serif" w:hAnsi="Droid Serif" w:cs="Droid Serif"/>
          <w:color w:val="984806"/>
        </w:rPr>
        <w:t xml:space="preserve"> to set up a remote meeting from our online calendar.</w:t>
      </w:r>
    </w:p>
    <w:p w14:paraId="0000018D" w14:textId="77777777" w:rsidR="00D412BA" w:rsidRDefault="00000000">
      <w:pPr>
        <w:widowControl w:val="0"/>
        <w:spacing w:before="200" w:line="312" w:lineRule="auto"/>
        <w:rPr>
          <w:rFonts w:ascii="Droid Serif" w:eastAsia="Droid Serif" w:hAnsi="Droid Serif" w:cs="Droid Serif"/>
          <w:b/>
          <w:i/>
          <w:sz w:val="32"/>
          <w:szCs w:val="32"/>
        </w:rPr>
      </w:pPr>
      <w:r>
        <w:br w:type="page"/>
      </w:r>
    </w:p>
    <w:p w14:paraId="0000018E" w14:textId="77777777" w:rsidR="00D412BA" w:rsidRDefault="00000000">
      <w:pPr>
        <w:widowControl w:val="0"/>
        <w:spacing w:before="200" w:line="312" w:lineRule="auto"/>
        <w:rPr>
          <w:rFonts w:ascii="Droid Serif" w:eastAsia="Droid Serif" w:hAnsi="Droid Serif" w:cs="Droid Serif"/>
          <w:b/>
          <w:color w:val="1155CC"/>
          <w:sz w:val="34"/>
          <w:szCs w:val="34"/>
        </w:rPr>
      </w:pPr>
      <w:r>
        <w:rPr>
          <w:rFonts w:ascii="Droid Serif" w:eastAsia="Droid Serif" w:hAnsi="Droid Serif" w:cs="Droid Serif"/>
          <w:b/>
          <w:color w:val="1155CC"/>
          <w:sz w:val="34"/>
          <w:szCs w:val="34"/>
        </w:rPr>
        <w:lastRenderedPageBreak/>
        <w:t>APPENDIX:</w:t>
      </w:r>
    </w:p>
    <w:p w14:paraId="0000018F" w14:textId="77777777" w:rsidR="00D412BA" w:rsidRDefault="00D412BA">
      <w:pPr>
        <w:widowControl w:val="0"/>
        <w:spacing w:before="200" w:line="312" w:lineRule="auto"/>
        <w:rPr>
          <w:rFonts w:ascii="Droid Serif" w:eastAsia="Droid Serif" w:hAnsi="Droid Serif" w:cs="Droid Serif"/>
          <w:b/>
          <w:i/>
          <w:sz w:val="32"/>
          <w:szCs w:val="32"/>
        </w:rPr>
      </w:pPr>
    </w:p>
    <w:p w14:paraId="00000190" w14:textId="77777777" w:rsidR="00D412BA" w:rsidRDefault="00000000">
      <w:pPr>
        <w:widowControl w:val="0"/>
        <w:spacing w:before="200" w:line="312" w:lineRule="auto"/>
        <w:rPr>
          <w:rFonts w:ascii="Droid Serif" w:eastAsia="Droid Serif" w:hAnsi="Droid Serif" w:cs="Droid Serif"/>
          <w:b/>
          <w:color w:val="454545"/>
          <w:sz w:val="32"/>
          <w:szCs w:val="32"/>
        </w:rPr>
      </w:pPr>
      <w:commentRangeStart w:id="31"/>
      <w:r>
        <w:rPr>
          <w:rFonts w:ascii="Droid Serif" w:eastAsia="Droid Serif" w:hAnsi="Droid Serif" w:cs="Droid Serif"/>
          <w:b/>
          <w:i/>
          <w:sz w:val="32"/>
          <w:szCs w:val="32"/>
        </w:rPr>
        <w:t xml:space="preserve">[SELECTION: 4. </w:t>
      </w:r>
      <w:r>
        <w:rPr>
          <w:rFonts w:ascii="Droid Serif" w:eastAsia="Droid Serif" w:hAnsi="Droid Serif" w:cs="Droid Serif"/>
          <w:b/>
          <w:color w:val="454545"/>
          <w:sz w:val="32"/>
          <w:szCs w:val="32"/>
        </w:rPr>
        <w:t>Existing Customer Dashboard</w:t>
      </w:r>
      <w:r>
        <w:rPr>
          <w:rFonts w:ascii="Droid Serif" w:eastAsia="Droid Serif" w:hAnsi="Droid Serif" w:cs="Droid Serif"/>
          <w:b/>
          <w:i/>
          <w:sz w:val="32"/>
          <w:szCs w:val="32"/>
        </w:rPr>
        <w:t>]</w:t>
      </w:r>
      <w:commentRangeEnd w:id="31"/>
      <w:r>
        <w:commentReference w:id="31"/>
      </w:r>
    </w:p>
    <w:p w14:paraId="00000191"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 xml:space="preserve">Welcome to </w:t>
      </w:r>
      <w:proofErr w:type="spellStart"/>
      <w:r>
        <w:rPr>
          <w:rFonts w:ascii="Droid Serif" w:eastAsia="Droid Serif" w:hAnsi="Droid Serif" w:cs="Droid Serif"/>
        </w:rPr>
        <w:t>SolarAI</w:t>
      </w:r>
      <w:proofErr w:type="spellEnd"/>
      <w:r>
        <w:rPr>
          <w:rFonts w:ascii="Droid Serif" w:eastAsia="Droid Serif" w:hAnsi="Droid Serif" w:cs="Droid Serif"/>
        </w:rPr>
        <w:t>! If you are an existing customer, please input your 12 – digit code.</w:t>
      </w:r>
    </w:p>
    <w:p w14:paraId="00000192"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‘Menu’</w:t>
      </w:r>
      <w:r>
        <w:rPr>
          <w:rFonts w:ascii="Droid Serif" w:eastAsia="Droid Serif" w:hAnsi="Droid Serif" w:cs="Droid Serif"/>
        </w:rPr>
        <w:t xml:space="preserve"> at any time to return to the main menu </w:t>
      </w:r>
      <w:r>
        <w:rPr>
          <w:rFonts w:ascii="Apple Color Emoji" w:eastAsia="Apple Color Emoji" w:hAnsi="Apple Color Emoji" w:cs="Apple Color Emoji"/>
        </w:rPr>
        <w:t>🔝</w:t>
      </w:r>
    </w:p>
    <w:p w14:paraId="00000193" w14:textId="77777777" w:rsidR="00D412BA" w:rsidRDefault="00000000">
      <w:pPr>
        <w:widowControl w:val="0"/>
        <w:spacing w:before="200" w:line="312" w:lineRule="auto"/>
        <w:rPr>
          <w:rFonts w:ascii="Droid Serif" w:eastAsia="Droid Serif" w:hAnsi="Droid Serif" w:cs="Droid Serif"/>
        </w:rPr>
      </w:pPr>
      <w:r>
        <w:rPr>
          <w:rFonts w:ascii="Apple Color Emoji" w:eastAsia="Apple Color Emoji" w:hAnsi="Apple Color Emoji" w:cs="Apple Color Emoji"/>
        </w:rPr>
        <w:t>👉</w:t>
      </w:r>
      <w:r>
        <w:rPr>
          <w:rFonts w:ascii="Droid Serif" w:eastAsia="Droid Serif" w:hAnsi="Droid Serif" w:cs="Droid Serif"/>
        </w:rPr>
        <w:t xml:space="preserve"> Type </w:t>
      </w:r>
      <w:r>
        <w:rPr>
          <w:rFonts w:ascii="Droid Serif" w:eastAsia="Droid Serif" w:hAnsi="Droid Serif" w:cs="Droid Serif"/>
          <w:b/>
        </w:rPr>
        <w:t>‘Up’</w:t>
      </w:r>
      <w:r>
        <w:rPr>
          <w:rFonts w:ascii="Droid Serif" w:eastAsia="Droid Serif" w:hAnsi="Droid Serif" w:cs="Droid Serif"/>
        </w:rPr>
        <w:t xml:space="preserve"> at any time to return to the current sub-menu </w:t>
      </w:r>
      <w:r>
        <w:rPr>
          <w:rFonts w:ascii="Apple Color Emoji" w:eastAsia="Apple Color Emoji" w:hAnsi="Apple Color Emoji" w:cs="Apple Color Emoji"/>
        </w:rPr>
        <w:t>🔝</w:t>
      </w:r>
    </w:p>
    <w:p w14:paraId="00000194" w14:textId="77777777" w:rsidR="00D412BA" w:rsidRDefault="00000000">
      <w:pPr>
        <w:widowControl w:val="0"/>
        <w:spacing w:before="200" w:line="312" w:lineRule="auto"/>
        <w:rPr>
          <w:rFonts w:ascii="Apple Color Emoji" w:eastAsia="Apple Color Emoji" w:hAnsi="Apple Color Emoji" w:cs="Apple Color Emoji"/>
          <w:color w:val="454545"/>
        </w:rPr>
      </w:pPr>
      <w:r>
        <w:rPr>
          <w:rFonts w:ascii="Apple Color Emoji" w:eastAsia="Apple Color Emoji" w:hAnsi="Apple Color Emoji" w:cs="Apple Color Emoji"/>
        </w:rPr>
        <w:t>👉</w:t>
      </w:r>
      <w:r>
        <w:rPr>
          <w:rFonts w:ascii="Droid Serif" w:eastAsia="Droid Serif" w:hAnsi="Droid Serif" w:cs="Droid Serif"/>
        </w:rPr>
        <w:t xml:space="preserve">You can type </w:t>
      </w:r>
      <w:r>
        <w:rPr>
          <w:rFonts w:ascii="Droid Serif" w:eastAsia="Droid Serif" w:hAnsi="Droid Serif" w:cs="Droid Serif"/>
          <w:b/>
        </w:rPr>
        <w:t>‘End’</w:t>
      </w:r>
      <w:r>
        <w:rPr>
          <w:rFonts w:ascii="Droid Serif" w:eastAsia="Droid Serif" w:hAnsi="Droid Serif" w:cs="Droid Serif"/>
        </w:rPr>
        <w:t xml:space="preserve"> at any time to close the chat </w:t>
      </w:r>
      <w:r>
        <w:rPr>
          <w:rFonts w:ascii="Apple Color Emoji" w:eastAsia="Apple Color Emoji" w:hAnsi="Apple Color Emoji" w:cs="Apple Color Emoji"/>
          <w:color w:val="454545"/>
        </w:rPr>
        <w:t>🔚</w:t>
      </w:r>
    </w:p>
    <w:p w14:paraId="00000195"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6"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user ID}</w:t>
      </w:r>
    </w:p>
    <w:p w14:paraId="00000197"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Send OTP to user</w:t>
      </w:r>
    </w:p>
    <w:p w14:paraId="00000198" w14:textId="77777777" w:rsidR="00D412BA" w:rsidRDefault="00D412BA">
      <w:pPr>
        <w:widowControl w:val="0"/>
        <w:rPr>
          <w:rFonts w:ascii="Droid Serif" w:eastAsia="Droid Serif" w:hAnsi="Droid Serif" w:cs="Droid Serif"/>
          <w:i/>
          <w:color w:val="808080"/>
        </w:rPr>
      </w:pPr>
    </w:p>
    <w:p w14:paraId="00000199" w14:textId="77777777" w:rsidR="00D412BA" w:rsidRDefault="00D412BA">
      <w:pPr>
        <w:widowControl w:val="0"/>
        <w:rPr>
          <w:rFonts w:ascii="Droid Serif" w:eastAsia="Droid Serif" w:hAnsi="Droid Serif" w:cs="Droid Serif"/>
          <w:i/>
          <w:color w:val="808080"/>
        </w:rPr>
      </w:pPr>
    </w:p>
    <w:p w14:paraId="0000019A"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Please input your OTP to verify...</w:t>
      </w:r>
    </w:p>
    <w:p w14:paraId="0000019B" w14:textId="77777777" w:rsidR="00D412BA" w:rsidRDefault="00000000">
      <w:pPr>
        <w:widowControl w:val="0"/>
        <w:rPr>
          <w:rFonts w:ascii="Droid Serif" w:eastAsia="Droid Serif" w:hAnsi="Droid Serif" w:cs="Droid Serif"/>
          <w:i/>
          <w:color w:val="808080"/>
        </w:rPr>
      </w:pPr>
      <w:r>
        <w:rPr>
          <w:rFonts w:ascii="Droid Serif" w:eastAsia="Droid Serif" w:hAnsi="Droid Serif" w:cs="Droid Serif"/>
          <w:i/>
          <w:color w:val="808080"/>
        </w:rPr>
        <w:t>{User enters:</w:t>
      </w:r>
    </w:p>
    <w:p w14:paraId="0000019C" w14:textId="77777777" w:rsidR="00D412BA" w:rsidRDefault="00000000">
      <w:pPr>
        <w:widowControl w:val="0"/>
        <w:numPr>
          <w:ilvl w:val="0"/>
          <w:numId w:val="7"/>
        </w:numPr>
        <w:pBdr>
          <w:top w:val="nil"/>
          <w:left w:val="nil"/>
          <w:bottom w:val="nil"/>
          <w:right w:val="nil"/>
          <w:between w:val="nil"/>
        </w:pBdr>
        <w:rPr>
          <w:i/>
          <w:color w:val="808080"/>
        </w:rPr>
      </w:pPr>
      <w:r>
        <w:rPr>
          <w:rFonts w:ascii="Droid Serif" w:eastAsia="Droid Serif" w:hAnsi="Droid Serif" w:cs="Droid Serif"/>
          <w:i/>
          <w:color w:val="808080"/>
        </w:rPr>
        <w:t>OTP}</w:t>
      </w:r>
    </w:p>
    <w:p w14:paraId="0000019D" w14:textId="77777777" w:rsidR="00D412BA" w:rsidRDefault="00D412BA">
      <w:pPr>
        <w:widowControl w:val="0"/>
        <w:rPr>
          <w:rFonts w:ascii="Droid Serif" w:eastAsia="Droid Serif" w:hAnsi="Droid Serif" w:cs="Droid Serif"/>
          <w:i/>
          <w:color w:val="808080"/>
        </w:rPr>
      </w:pPr>
    </w:p>
    <w:p w14:paraId="0000019E" w14:textId="77777777" w:rsidR="00D412BA" w:rsidRDefault="00D412BA">
      <w:pPr>
        <w:widowControl w:val="0"/>
        <w:rPr>
          <w:rFonts w:ascii="Droid Serif" w:eastAsia="Droid Serif" w:hAnsi="Droid Serif" w:cs="Droid Serif"/>
          <w:i/>
          <w:color w:val="808080"/>
        </w:rPr>
      </w:pPr>
    </w:p>
    <w:p w14:paraId="0000019F" w14:textId="77777777" w:rsidR="00D412BA" w:rsidRDefault="00D412BA">
      <w:pPr>
        <w:widowControl w:val="0"/>
        <w:spacing w:before="200" w:line="312" w:lineRule="auto"/>
        <w:rPr>
          <w:rFonts w:ascii="Apple Color Emoji" w:eastAsia="Apple Color Emoji" w:hAnsi="Apple Color Emoji" w:cs="Apple Color Emoji"/>
          <w:color w:val="454545"/>
        </w:rPr>
      </w:pPr>
    </w:p>
    <w:p w14:paraId="000001A0" w14:textId="77777777" w:rsidR="00D412BA" w:rsidRDefault="00000000">
      <w:pPr>
        <w:widowControl w:val="0"/>
        <w:spacing w:before="200" w:line="312" w:lineRule="auto"/>
        <w:rPr>
          <w:rFonts w:ascii="Droid Serif" w:eastAsia="Droid Serif" w:hAnsi="Droid Serif" w:cs="Droid Serif"/>
        </w:rPr>
      </w:pPr>
      <w:r>
        <w:rPr>
          <w:rFonts w:ascii="Droid Serif" w:eastAsia="Droid Serif" w:hAnsi="Droid Serif" w:cs="Droid Serif"/>
        </w:rPr>
        <w:t>Welcome to your dashboard Jamal! Need info about your solar? Please select from the following:</w:t>
      </w:r>
    </w:p>
    <w:p w14:paraId="000001A1"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Energy Consumption</w:t>
      </w:r>
    </w:p>
    <w:p w14:paraId="000001A2"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Real-time System Performance</w:t>
      </w:r>
    </w:p>
    <w:p w14:paraId="000001A3"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Grid &amp; Solar Energy Monitoring</w:t>
      </w:r>
    </w:p>
    <w:p w14:paraId="000001A4"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Alerts &amp; Updates</w:t>
      </w:r>
    </w:p>
    <w:p w14:paraId="000001A5"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Cost Savings</w:t>
      </w:r>
    </w:p>
    <w:p w14:paraId="000001A6"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Intelligent Power Management</w:t>
      </w:r>
    </w:p>
    <w:p w14:paraId="000001A7"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Load Analysis</w:t>
      </w:r>
    </w:p>
    <w:p w14:paraId="000001A8"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Peak Demand Analysis</w:t>
      </w:r>
    </w:p>
    <w:p w14:paraId="000001A9"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Forecasting</w:t>
      </w:r>
    </w:p>
    <w:p w14:paraId="000001AA"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Predictive Analytics</w:t>
      </w:r>
    </w:p>
    <w:p w14:paraId="000001AB"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lastRenderedPageBreak/>
        <w:t>Historical Energy Patterns</w:t>
      </w:r>
    </w:p>
    <w:p w14:paraId="000001AC" w14:textId="77777777" w:rsidR="00D412BA" w:rsidRDefault="00000000">
      <w:pPr>
        <w:widowControl w:val="0"/>
        <w:numPr>
          <w:ilvl w:val="0"/>
          <w:numId w:val="25"/>
        </w:numPr>
        <w:spacing w:line="312" w:lineRule="auto"/>
        <w:rPr>
          <w:rFonts w:ascii="Droid Serif" w:eastAsia="Droid Serif" w:hAnsi="Droid Serif" w:cs="Droid Serif"/>
        </w:rPr>
      </w:pPr>
      <w:r>
        <w:rPr>
          <w:rFonts w:ascii="Droid Serif" w:eastAsia="Droid Serif" w:hAnsi="Droid Serif" w:cs="Droid Serif"/>
        </w:rPr>
        <w:t>Anomaly Detection</w:t>
      </w:r>
    </w:p>
    <w:p w14:paraId="000001AD" w14:textId="77777777" w:rsidR="00D412BA" w:rsidRDefault="00000000">
      <w:pPr>
        <w:spacing w:line="276" w:lineRule="auto"/>
        <w:rPr>
          <w:rFonts w:ascii="Droid Serif" w:eastAsia="Droid Serif" w:hAnsi="Droid Serif" w:cs="Droid Serif"/>
          <w:b/>
          <w:i/>
          <w:color w:val="0070C0"/>
        </w:rPr>
      </w:pPr>
      <w:r>
        <w:br w:type="page"/>
      </w:r>
    </w:p>
    <w:p w14:paraId="000001AE"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lastRenderedPageBreak/>
        <w:t xml:space="preserve">[SELECTION: 3.1. </w:t>
      </w:r>
      <w:r>
        <w:rPr>
          <w:rFonts w:ascii="Droid Serif" w:eastAsia="Droid Serif" w:hAnsi="Droid Serif" w:cs="Droid Serif"/>
          <w:b/>
          <w:color w:val="0070C0"/>
          <w:sz w:val="28"/>
          <w:szCs w:val="28"/>
        </w:rPr>
        <w:t>Real-time energy consumption.</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AF"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B0"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B1" w14:textId="77777777" w:rsidR="00D412BA" w:rsidRDefault="00000000">
      <w:pPr>
        <w:widowControl w:val="0"/>
        <w:numPr>
          <w:ilvl w:val="0"/>
          <w:numId w:val="26"/>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B2" w14:textId="77777777" w:rsidR="00D412BA" w:rsidRDefault="00D412BA">
      <w:pPr>
        <w:spacing w:line="276" w:lineRule="auto"/>
        <w:rPr>
          <w:rFonts w:ascii="Droid Serif" w:eastAsia="Droid Serif" w:hAnsi="Droid Serif" w:cs="Droid Serif"/>
        </w:rPr>
      </w:pPr>
    </w:p>
    <w:p w14:paraId="000001B3" w14:textId="77777777" w:rsidR="00D412BA" w:rsidRDefault="00D412BA">
      <w:pPr>
        <w:spacing w:line="276" w:lineRule="auto"/>
        <w:rPr>
          <w:rFonts w:ascii="Droid Serif" w:eastAsia="Droid Serif" w:hAnsi="Droid Serif" w:cs="Droid Serif"/>
        </w:rPr>
      </w:pPr>
    </w:p>
    <w:p w14:paraId="000001B4" w14:textId="77777777" w:rsidR="00D412BA" w:rsidRDefault="00000000">
      <w:pPr>
        <w:spacing w:line="276" w:lineRule="auto"/>
        <w:rPr>
          <w:rFonts w:ascii="Droid Serif" w:eastAsia="Droid Serif" w:hAnsi="Droid Serif" w:cs="Droid Serif"/>
          <w:color w:val="454545"/>
          <w:sz w:val="28"/>
          <w:szCs w:val="28"/>
        </w:rPr>
      </w:pPr>
      <w:r>
        <w:rPr>
          <w:rFonts w:ascii="Droid Serif" w:eastAsia="Droid Serif" w:hAnsi="Droid Serif" w:cs="Droid Serif"/>
          <w:b/>
          <w:i/>
          <w:color w:val="0070C0"/>
          <w:sz w:val="28"/>
          <w:szCs w:val="28"/>
        </w:rPr>
        <w:t xml:space="preserve">[SELECTION: 3.2. </w:t>
      </w:r>
      <w:r>
        <w:rPr>
          <w:rFonts w:ascii="Droid Serif" w:eastAsia="Droid Serif" w:hAnsi="Droid Serif" w:cs="Droid Serif"/>
          <w:b/>
          <w:color w:val="0070C0"/>
          <w:sz w:val="28"/>
          <w:szCs w:val="28"/>
        </w:rPr>
        <w:t>Real-time system performance.</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5"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How is my system performing?</w:t>
      </w:r>
    </w:p>
    <w:p w14:paraId="000001B6"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Do I need maintenance? If yes, what type?</w:t>
      </w:r>
    </w:p>
    <w:p w14:paraId="000001B7"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week?</w:t>
      </w:r>
    </w:p>
    <w:p w14:paraId="000001B8" w14:textId="77777777" w:rsidR="00D412BA" w:rsidRDefault="00000000">
      <w:pPr>
        <w:widowControl w:val="0"/>
        <w:numPr>
          <w:ilvl w:val="0"/>
          <w:numId w:val="27"/>
        </w:numPr>
        <w:spacing w:before="240"/>
        <w:rPr>
          <w:rFonts w:ascii="Droid Serif" w:eastAsia="Droid Serif" w:hAnsi="Droid Serif" w:cs="Droid Serif"/>
          <w:b/>
          <w:color w:val="454545"/>
        </w:rPr>
      </w:pPr>
      <w:r>
        <w:rPr>
          <w:rFonts w:ascii="Droid Serif" w:eastAsia="Droid Serif" w:hAnsi="Droid Serif" w:cs="Droid Serif"/>
          <w:b/>
          <w:color w:val="454545"/>
        </w:rPr>
        <w:t>Have any problems been reported in the past month?</w:t>
      </w:r>
    </w:p>
    <w:p w14:paraId="000001B9" w14:textId="77777777" w:rsidR="00D412BA" w:rsidRDefault="00D412BA">
      <w:pPr>
        <w:widowControl w:val="0"/>
        <w:rPr>
          <w:rFonts w:ascii="Droid Serif" w:eastAsia="Droid Serif" w:hAnsi="Droid Serif" w:cs="Droid Serif"/>
          <w:color w:val="454545"/>
        </w:rPr>
      </w:pPr>
    </w:p>
    <w:p w14:paraId="000001BA" w14:textId="77777777" w:rsidR="00D412BA" w:rsidRDefault="00D412BA">
      <w:pPr>
        <w:widowControl w:val="0"/>
        <w:rPr>
          <w:rFonts w:ascii="Droid Serif" w:eastAsia="Droid Serif" w:hAnsi="Droid Serif" w:cs="Droid Serif"/>
          <w:color w:val="454545"/>
        </w:rPr>
      </w:pPr>
    </w:p>
    <w:p w14:paraId="000001BB"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3.3 </w:t>
      </w:r>
      <w:r>
        <w:rPr>
          <w:rFonts w:ascii="Droid Serif" w:eastAsia="Droid Serif" w:hAnsi="Droid Serif" w:cs="Droid Serif"/>
          <w:b/>
          <w:color w:val="0070C0"/>
          <w:sz w:val="28"/>
          <w:szCs w:val="28"/>
        </w:rPr>
        <w:t>Grid and solar energy monitoring.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BC"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the grid?</w:t>
      </w:r>
    </w:p>
    <w:p w14:paraId="000001BD" w14:textId="77777777" w:rsidR="00D412BA" w:rsidRDefault="00000000">
      <w:pPr>
        <w:widowControl w:val="0"/>
        <w:numPr>
          <w:ilvl w:val="0"/>
          <w:numId w:val="28"/>
        </w:numPr>
        <w:spacing w:before="240"/>
        <w:rPr>
          <w:rFonts w:ascii="Droid Serif" w:eastAsia="Droid Serif" w:hAnsi="Droid Serif" w:cs="Droid Serif"/>
          <w:b/>
          <w:color w:val="454545"/>
        </w:rPr>
      </w:pPr>
      <w:r>
        <w:rPr>
          <w:rFonts w:ascii="Droid Serif" w:eastAsia="Droid Serif" w:hAnsi="Droid Serif" w:cs="Droid Serif"/>
          <w:b/>
          <w:color w:val="454545"/>
        </w:rPr>
        <w:t>How much energy am I consuming from solar?</w:t>
      </w:r>
    </w:p>
    <w:p w14:paraId="000001BE" w14:textId="77777777" w:rsidR="00D412BA" w:rsidRDefault="00D412BA">
      <w:pPr>
        <w:widowControl w:val="0"/>
        <w:numPr>
          <w:ilvl w:val="0"/>
          <w:numId w:val="28"/>
        </w:numPr>
        <w:spacing w:before="240"/>
        <w:rPr>
          <w:rFonts w:ascii="Droid Serif" w:eastAsia="Droid Serif" w:hAnsi="Droid Serif" w:cs="Droid Serif"/>
          <w:b/>
          <w:color w:val="454545"/>
        </w:rPr>
      </w:pPr>
    </w:p>
    <w:p w14:paraId="000001BF" w14:textId="77777777" w:rsidR="00D412BA" w:rsidRDefault="00D412BA">
      <w:pPr>
        <w:widowControl w:val="0"/>
        <w:rPr>
          <w:rFonts w:ascii="Droid Serif" w:eastAsia="Droid Serif" w:hAnsi="Droid Serif" w:cs="Droid Serif"/>
          <w:color w:val="454545"/>
        </w:rPr>
      </w:pPr>
    </w:p>
    <w:p w14:paraId="000001C0" w14:textId="77777777" w:rsidR="00D412BA" w:rsidRDefault="00D412BA">
      <w:pPr>
        <w:widowControl w:val="0"/>
        <w:rPr>
          <w:rFonts w:ascii="Droid Serif" w:eastAsia="Droid Serif" w:hAnsi="Droid Serif" w:cs="Droid Serif"/>
          <w:color w:val="454545"/>
        </w:rPr>
      </w:pPr>
    </w:p>
    <w:p w14:paraId="000001C1"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3.4. </w:t>
      </w:r>
      <w:r>
        <w:rPr>
          <w:rFonts w:ascii="Droid Serif" w:eastAsia="Droid Serif" w:hAnsi="Droid Serif" w:cs="Droid Serif"/>
          <w:b/>
          <w:color w:val="0070C0"/>
          <w:sz w:val="28"/>
          <w:szCs w:val="28"/>
        </w:rPr>
        <w:t>Anomalies.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2"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week?</w:t>
      </w:r>
    </w:p>
    <w:p w14:paraId="000001C3" w14:textId="77777777" w:rsidR="00D412BA" w:rsidRDefault="00000000">
      <w:pPr>
        <w:widowControl w:val="0"/>
        <w:numPr>
          <w:ilvl w:val="0"/>
          <w:numId w:val="18"/>
        </w:numPr>
        <w:spacing w:before="240"/>
        <w:rPr>
          <w:rFonts w:ascii="Droid Serif" w:eastAsia="Droid Serif" w:hAnsi="Droid Serif" w:cs="Droid Serif"/>
          <w:b/>
          <w:color w:val="454545"/>
        </w:rPr>
      </w:pPr>
      <w:r>
        <w:rPr>
          <w:rFonts w:ascii="Droid Serif" w:eastAsia="Droid Serif" w:hAnsi="Droid Serif" w:cs="Droid Serif"/>
          <w:b/>
          <w:color w:val="454545"/>
        </w:rPr>
        <w:t>Were there any major incidents in the past months?</w:t>
      </w:r>
    </w:p>
    <w:p w14:paraId="000001C4" w14:textId="77777777" w:rsidR="00D412BA" w:rsidRDefault="00D412BA">
      <w:pPr>
        <w:widowControl w:val="0"/>
        <w:numPr>
          <w:ilvl w:val="0"/>
          <w:numId w:val="18"/>
        </w:numPr>
        <w:spacing w:before="240"/>
        <w:rPr>
          <w:rFonts w:ascii="Droid Serif" w:eastAsia="Droid Serif" w:hAnsi="Droid Serif" w:cs="Droid Serif"/>
          <w:b/>
          <w:color w:val="454545"/>
        </w:rPr>
      </w:pPr>
    </w:p>
    <w:p w14:paraId="000001C5" w14:textId="77777777" w:rsidR="00D412BA" w:rsidRDefault="00D412BA">
      <w:pPr>
        <w:widowControl w:val="0"/>
        <w:rPr>
          <w:rFonts w:ascii="Droid Serif" w:eastAsia="Droid Serif" w:hAnsi="Droid Serif" w:cs="Droid Serif"/>
          <w:color w:val="454545"/>
        </w:rPr>
      </w:pPr>
    </w:p>
    <w:p w14:paraId="000001C6" w14:textId="77777777" w:rsidR="00D412BA" w:rsidRDefault="00D412BA">
      <w:pPr>
        <w:widowControl w:val="0"/>
        <w:rPr>
          <w:rFonts w:ascii="Droid Serif" w:eastAsia="Droid Serif" w:hAnsi="Droid Serif" w:cs="Droid Serif"/>
          <w:color w:val="454545"/>
        </w:rPr>
      </w:pPr>
    </w:p>
    <w:p w14:paraId="000001C7"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3.5. </w:t>
      </w:r>
      <w:r>
        <w:rPr>
          <w:rFonts w:ascii="Droid Serif" w:eastAsia="Droid Serif" w:hAnsi="Droid Serif" w:cs="Droid Serif"/>
          <w:b/>
          <w:color w:val="0070C0"/>
          <w:sz w:val="28"/>
          <w:szCs w:val="28"/>
        </w:rPr>
        <w:t>Cost Savings.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8" w14:textId="77777777" w:rsidR="00D412BA" w:rsidRDefault="00000000">
      <w:pPr>
        <w:widowControl w:val="0"/>
        <w:numPr>
          <w:ilvl w:val="0"/>
          <w:numId w:val="19"/>
        </w:numPr>
        <w:spacing w:before="240"/>
        <w:rPr>
          <w:rFonts w:ascii="Droid Serif" w:eastAsia="Droid Serif" w:hAnsi="Droid Serif" w:cs="Droid Serif"/>
          <w:b/>
          <w:color w:val="454545"/>
        </w:rPr>
      </w:pPr>
      <w:r>
        <w:rPr>
          <w:rFonts w:ascii="Droid Serif" w:eastAsia="Droid Serif" w:hAnsi="Droid Serif" w:cs="Droid Serif"/>
          <w:b/>
          <w:color w:val="454545"/>
        </w:rPr>
        <w:t>How much have I saved to date by going solar?</w:t>
      </w:r>
    </w:p>
    <w:p w14:paraId="000001C9" w14:textId="77777777" w:rsidR="00D412BA" w:rsidRDefault="00D412BA">
      <w:pPr>
        <w:spacing w:line="276" w:lineRule="auto"/>
        <w:rPr>
          <w:rFonts w:ascii="Oswald" w:eastAsia="Oswald" w:hAnsi="Oswald" w:cs="Oswald"/>
          <w:sz w:val="28"/>
          <w:szCs w:val="28"/>
        </w:rPr>
      </w:pPr>
    </w:p>
    <w:p w14:paraId="000001CA"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3.6. </w:t>
      </w:r>
      <w:r>
        <w:rPr>
          <w:rFonts w:ascii="Droid Serif" w:eastAsia="Droid Serif" w:hAnsi="Droid Serif" w:cs="Droid Serif"/>
          <w:b/>
          <w:color w:val="0070C0"/>
          <w:sz w:val="28"/>
          <w:szCs w:val="28"/>
        </w:rPr>
        <w:t>Forecasting.</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CB"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Am I on track for the current month’s consumption?</w:t>
      </w:r>
    </w:p>
    <w:p w14:paraId="000001CC" w14:textId="77777777" w:rsidR="00D412BA" w:rsidRDefault="00000000">
      <w:pPr>
        <w:widowControl w:val="0"/>
        <w:numPr>
          <w:ilvl w:val="0"/>
          <w:numId w:val="22"/>
        </w:numPr>
        <w:spacing w:before="240"/>
        <w:rPr>
          <w:rFonts w:ascii="Droid Serif" w:eastAsia="Droid Serif" w:hAnsi="Droid Serif" w:cs="Droid Serif"/>
          <w:b/>
          <w:color w:val="454545"/>
        </w:rPr>
      </w:pPr>
      <w:r>
        <w:rPr>
          <w:rFonts w:ascii="Droid Serif" w:eastAsia="Droid Serif" w:hAnsi="Droid Serif" w:cs="Droid Serif"/>
          <w:b/>
          <w:color w:val="454545"/>
        </w:rPr>
        <w:t>How much electricity will I get from my solar panels in the next X days?</w:t>
      </w:r>
    </w:p>
    <w:p w14:paraId="000001CD" w14:textId="77777777" w:rsidR="00D412BA" w:rsidRDefault="00D412BA">
      <w:pPr>
        <w:widowControl w:val="0"/>
        <w:numPr>
          <w:ilvl w:val="0"/>
          <w:numId w:val="22"/>
        </w:numPr>
        <w:spacing w:before="240"/>
        <w:rPr>
          <w:rFonts w:ascii="Droid Serif" w:eastAsia="Droid Serif" w:hAnsi="Droid Serif" w:cs="Droid Serif"/>
          <w:b/>
          <w:color w:val="454545"/>
        </w:rPr>
      </w:pPr>
    </w:p>
    <w:p w14:paraId="000001CE" w14:textId="77777777" w:rsidR="00D412BA" w:rsidRDefault="00D412BA">
      <w:pPr>
        <w:spacing w:line="276" w:lineRule="auto"/>
        <w:rPr>
          <w:rFonts w:ascii="Oswald" w:eastAsia="Oswald" w:hAnsi="Oswald" w:cs="Oswald"/>
          <w:sz w:val="28"/>
          <w:szCs w:val="28"/>
        </w:rPr>
      </w:pPr>
    </w:p>
    <w:p w14:paraId="000001CF" w14:textId="77777777" w:rsidR="00D412BA" w:rsidRDefault="00000000">
      <w:pPr>
        <w:widowControl w:val="0"/>
        <w:spacing w:before="200" w:line="312" w:lineRule="auto"/>
        <w:rPr>
          <w:rFonts w:ascii="Droid Serif" w:eastAsia="Droid Serif" w:hAnsi="Droid Serif" w:cs="Droid Serif"/>
          <w:b/>
          <w:i/>
          <w:color w:val="0070C0"/>
          <w:sz w:val="28"/>
          <w:szCs w:val="28"/>
        </w:rPr>
      </w:pPr>
      <w:r>
        <w:rPr>
          <w:rFonts w:ascii="Droid Serif" w:eastAsia="Droid Serif" w:hAnsi="Droid Serif" w:cs="Droid Serif"/>
          <w:b/>
          <w:i/>
          <w:color w:val="0070C0"/>
          <w:sz w:val="28"/>
          <w:szCs w:val="28"/>
        </w:rPr>
        <w:t xml:space="preserve">[SELECTION: 3.7. </w:t>
      </w:r>
      <w:r>
        <w:rPr>
          <w:rFonts w:ascii="Droid Serif" w:eastAsia="Droid Serif" w:hAnsi="Droid Serif" w:cs="Droid Serif"/>
          <w:b/>
          <w:color w:val="0070C0"/>
          <w:sz w:val="28"/>
          <w:szCs w:val="28"/>
        </w:rPr>
        <w:t>Predictive Analytics.</w:t>
      </w:r>
      <w:r>
        <w:rPr>
          <w:rFonts w:ascii="Droid Serif" w:eastAsia="Droid Serif" w:hAnsi="Droid Serif" w:cs="Droid Serif"/>
          <w:b/>
          <w:i/>
          <w:color w:val="0070C0"/>
          <w:sz w:val="28"/>
          <w:szCs w:val="28"/>
        </w:rPr>
        <w:t xml:space="preserve"> </w:t>
      </w:r>
      <w:r>
        <w:rPr>
          <w:rFonts w:ascii="Apple Color Emoji" w:eastAsia="Apple Color Emoji" w:hAnsi="Apple Color Emoji" w:cs="Apple Color Emoji"/>
          <w:color w:val="0070C0"/>
          <w:sz w:val="28"/>
          <w:szCs w:val="28"/>
        </w:rPr>
        <w:t>👇</w:t>
      </w:r>
      <w:r>
        <w:rPr>
          <w:rFonts w:ascii="Droid Serif" w:eastAsia="Droid Serif" w:hAnsi="Droid Serif" w:cs="Droid Serif"/>
          <w:b/>
          <w:i/>
          <w:color w:val="0070C0"/>
          <w:sz w:val="28"/>
          <w:szCs w:val="28"/>
        </w:rPr>
        <w:t>]</w:t>
      </w:r>
    </w:p>
    <w:p w14:paraId="000001D0"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is my current energy consumption?</w:t>
      </w:r>
    </w:p>
    <w:p w14:paraId="000001D1"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week?</w:t>
      </w:r>
    </w:p>
    <w:p w14:paraId="000001D2" w14:textId="77777777" w:rsidR="00D412BA" w:rsidRDefault="00000000">
      <w:pPr>
        <w:widowControl w:val="0"/>
        <w:numPr>
          <w:ilvl w:val="0"/>
          <w:numId w:val="20"/>
        </w:numPr>
        <w:spacing w:before="240"/>
        <w:rPr>
          <w:rFonts w:ascii="Droid Serif" w:eastAsia="Droid Serif" w:hAnsi="Droid Serif" w:cs="Droid Serif"/>
          <w:b/>
          <w:color w:val="454545"/>
        </w:rPr>
      </w:pPr>
      <w:r>
        <w:rPr>
          <w:rFonts w:ascii="Droid Serif" w:eastAsia="Droid Serif" w:hAnsi="Droid Serif" w:cs="Droid Serif"/>
          <w:b/>
          <w:color w:val="454545"/>
        </w:rPr>
        <w:t>What was my energy consumption for the previous month?</w:t>
      </w:r>
    </w:p>
    <w:p w14:paraId="000001D3" w14:textId="77777777" w:rsidR="00D412BA" w:rsidRDefault="00D412BA">
      <w:pPr>
        <w:spacing w:line="276" w:lineRule="auto"/>
        <w:rPr>
          <w:rFonts w:ascii="Oswald" w:eastAsia="Oswald" w:hAnsi="Oswald" w:cs="Oswald"/>
          <w:sz w:val="28"/>
          <w:szCs w:val="28"/>
        </w:rPr>
      </w:pPr>
    </w:p>
    <w:p w14:paraId="000001D4" w14:textId="77777777" w:rsidR="00D412BA" w:rsidRDefault="00000000">
      <w:pPr>
        <w:spacing w:line="276" w:lineRule="auto"/>
        <w:rPr>
          <w:rFonts w:ascii="Oswald" w:eastAsia="Oswald" w:hAnsi="Oswald" w:cs="Oswald"/>
          <w:sz w:val="28"/>
          <w:szCs w:val="28"/>
        </w:rPr>
      </w:pPr>
      <w:r>
        <w:br w:type="page"/>
      </w:r>
    </w:p>
    <w:p w14:paraId="000001D5" w14:textId="77777777" w:rsidR="00D412BA" w:rsidRDefault="00000000">
      <w:pPr>
        <w:pStyle w:val="Heading1"/>
        <w:keepNext w:val="0"/>
        <w:keepLines w:val="0"/>
        <w:widowControl w:val="0"/>
        <w:spacing w:before="480" w:after="0" w:line="312" w:lineRule="auto"/>
        <w:rPr>
          <w:rFonts w:ascii="Oswald" w:eastAsia="Oswald" w:hAnsi="Oswald" w:cs="Oswald"/>
          <w:sz w:val="28"/>
          <w:szCs w:val="28"/>
        </w:rPr>
      </w:pPr>
      <w:r>
        <w:rPr>
          <w:rFonts w:ascii="Oswald" w:eastAsia="Oswald" w:hAnsi="Oswald" w:cs="Oswald"/>
          <w:sz w:val="28"/>
          <w:szCs w:val="28"/>
        </w:rPr>
        <w:lastRenderedPageBreak/>
        <w:t>REFERENCES</w:t>
      </w:r>
    </w:p>
    <w:p w14:paraId="000001D6" w14:textId="77777777" w:rsidR="00D412BA" w:rsidRDefault="00D412BA"/>
    <w:p w14:paraId="000001D7" w14:textId="77777777" w:rsidR="00D412BA" w:rsidRDefault="00D412BA"/>
    <w:sectPr w:rsidR="00D412BA">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Mohammad Sohaib" w:date="2021-04-28T18:54:00Z" w:initials="">
    <w:p w14:paraId="000001DA" w14:textId="77777777" w:rsidR="00D412BA"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idea of this section is to provide real-time analytics to the user. It might get redundant since we will be providing all the analytics and info through our Custom App. Is it still required here or should we remove this section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A" w16cid:durableId="2739D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8FCDC" w14:textId="77777777" w:rsidR="00A916E7" w:rsidRDefault="00A916E7">
      <w:r>
        <w:separator/>
      </w:r>
    </w:p>
  </w:endnote>
  <w:endnote w:type="continuationSeparator" w:id="0">
    <w:p w14:paraId="6FBC18FF" w14:textId="77777777" w:rsidR="00A916E7" w:rsidRDefault="00A91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Apple Color Emoji">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D5B1" w14:textId="77777777" w:rsidR="00A916E7" w:rsidRDefault="00A916E7">
      <w:r>
        <w:separator/>
      </w:r>
    </w:p>
  </w:footnote>
  <w:footnote w:type="continuationSeparator" w:id="0">
    <w:p w14:paraId="6A1C2C60" w14:textId="77777777" w:rsidR="00A916E7" w:rsidRDefault="00A91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9" w14:textId="6287702D" w:rsidR="00D412BA" w:rsidRDefault="00000000">
    <w:pPr>
      <w:jc w:val="right"/>
    </w:pPr>
    <w:r>
      <w:fldChar w:fldCharType="begin"/>
    </w:r>
    <w:r>
      <w:instrText>PAGE</w:instrText>
    </w:r>
    <w:r>
      <w:fldChar w:fldCharType="separate"/>
    </w:r>
    <w:r w:rsidR="00F000E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8" w14:textId="27A43B66" w:rsidR="00D412BA" w:rsidRDefault="00000000">
    <w:pPr>
      <w:jc w:val="right"/>
    </w:pPr>
    <w:r>
      <w:fldChar w:fldCharType="begin"/>
    </w:r>
    <w:r>
      <w:instrText>PAGE</w:instrText>
    </w:r>
    <w:r>
      <w:fldChar w:fldCharType="separate"/>
    </w:r>
    <w:r w:rsidR="00F000E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E8"/>
    <w:multiLevelType w:val="multilevel"/>
    <w:tmpl w:val="B25866F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 w15:restartNumberingAfterBreak="0">
    <w:nsid w:val="03DA71AD"/>
    <w:multiLevelType w:val="multilevel"/>
    <w:tmpl w:val="70DC42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 w15:restartNumberingAfterBreak="0">
    <w:nsid w:val="0C1C50DC"/>
    <w:multiLevelType w:val="multilevel"/>
    <w:tmpl w:val="9912D93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3" w15:restartNumberingAfterBreak="0">
    <w:nsid w:val="119A683B"/>
    <w:multiLevelType w:val="multilevel"/>
    <w:tmpl w:val="EB222B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4" w15:restartNumberingAfterBreak="0">
    <w:nsid w:val="1660049C"/>
    <w:multiLevelType w:val="multilevel"/>
    <w:tmpl w:val="FDDEB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81BF4"/>
    <w:multiLevelType w:val="multilevel"/>
    <w:tmpl w:val="4D6CA84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6" w15:restartNumberingAfterBreak="0">
    <w:nsid w:val="289D3CBE"/>
    <w:multiLevelType w:val="multilevel"/>
    <w:tmpl w:val="2C483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6B0E01"/>
    <w:multiLevelType w:val="multilevel"/>
    <w:tmpl w:val="E754367E"/>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E9659B"/>
    <w:multiLevelType w:val="multilevel"/>
    <w:tmpl w:val="67189A6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9" w15:restartNumberingAfterBreak="0">
    <w:nsid w:val="2B576619"/>
    <w:multiLevelType w:val="multilevel"/>
    <w:tmpl w:val="53C6637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0" w15:restartNumberingAfterBreak="0">
    <w:nsid w:val="2F40692A"/>
    <w:multiLevelType w:val="multilevel"/>
    <w:tmpl w:val="70CCA5F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1" w15:restartNumberingAfterBreak="0">
    <w:nsid w:val="3189206F"/>
    <w:multiLevelType w:val="multilevel"/>
    <w:tmpl w:val="DD16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B169C4"/>
    <w:multiLevelType w:val="multilevel"/>
    <w:tmpl w:val="BE52F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B92B22"/>
    <w:multiLevelType w:val="multilevel"/>
    <w:tmpl w:val="F878B7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4" w15:restartNumberingAfterBreak="0">
    <w:nsid w:val="41E53E10"/>
    <w:multiLevelType w:val="multilevel"/>
    <w:tmpl w:val="6AD8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ED2332"/>
    <w:multiLevelType w:val="multilevel"/>
    <w:tmpl w:val="BB22909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091A1E"/>
    <w:multiLevelType w:val="multilevel"/>
    <w:tmpl w:val="32DA1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7" w15:restartNumberingAfterBreak="0">
    <w:nsid w:val="4B763D86"/>
    <w:multiLevelType w:val="multilevel"/>
    <w:tmpl w:val="DD546D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8" w15:restartNumberingAfterBreak="0">
    <w:nsid w:val="4B9843FF"/>
    <w:multiLevelType w:val="multilevel"/>
    <w:tmpl w:val="83806F9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52387AD8"/>
    <w:multiLevelType w:val="multilevel"/>
    <w:tmpl w:val="14CA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5568DF"/>
    <w:multiLevelType w:val="multilevel"/>
    <w:tmpl w:val="213C72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21" w15:restartNumberingAfterBreak="0">
    <w:nsid w:val="571B6056"/>
    <w:multiLevelType w:val="multilevel"/>
    <w:tmpl w:val="FE6AC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377840"/>
    <w:multiLevelType w:val="multilevel"/>
    <w:tmpl w:val="1980B388"/>
    <w:lvl w:ilvl="0">
      <w:start w:val="1"/>
      <w:numFmt w:val="bullet"/>
      <w:lvlText w:val="-"/>
      <w:lvlJc w:val="left"/>
      <w:pPr>
        <w:ind w:left="720" w:hanging="360"/>
      </w:pPr>
      <w:rPr>
        <w:rFonts w:ascii="Droid Serif" w:eastAsia="Droid Serif" w:hAnsi="Droid Serif" w:cs="Droid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5B52631"/>
    <w:multiLevelType w:val="multilevel"/>
    <w:tmpl w:val="C12416D4"/>
    <w:lvl w:ilvl="0">
      <w:start w:val="1"/>
      <w:numFmt w:val="bullet"/>
      <w:lvlText w:val="-"/>
      <w:lvlJc w:val="left"/>
      <w:pPr>
        <w:ind w:left="1080" w:hanging="360"/>
      </w:pPr>
      <w:rPr>
        <w:rFonts w:ascii="Droid Serif" w:eastAsia="Droid Serif" w:hAnsi="Droid Serif" w:cs="Droid Serif"/>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DB922B5"/>
    <w:multiLevelType w:val="multilevel"/>
    <w:tmpl w:val="87FE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E66DB1"/>
    <w:multiLevelType w:val="multilevel"/>
    <w:tmpl w:val="E31EB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92D46"/>
    <w:multiLevelType w:val="multilevel"/>
    <w:tmpl w:val="203AB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671C5B"/>
    <w:multiLevelType w:val="multilevel"/>
    <w:tmpl w:val="2980728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1216547918">
    <w:abstractNumId w:val="10"/>
  </w:num>
  <w:num w:numId="2" w16cid:durableId="1213227894">
    <w:abstractNumId w:val="8"/>
  </w:num>
  <w:num w:numId="3" w16cid:durableId="767700763">
    <w:abstractNumId w:val="27"/>
  </w:num>
  <w:num w:numId="4" w16cid:durableId="1357316910">
    <w:abstractNumId w:val="0"/>
  </w:num>
  <w:num w:numId="5" w16cid:durableId="1967155764">
    <w:abstractNumId w:val="12"/>
  </w:num>
  <w:num w:numId="6" w16cid:durableId="1869637099">
    <w:abstractNumId w:val="1"/>
  </w:num>
  <w:num w:numId="7" w16cid:durableId="669061670">
    <w:abstractNumId w:val="23"/>
  </w:num>
  <w:num w:numId="8" w16cid:durableId="44064813">
    <w:abstractNumId w:val="7"/>
  </w:num>
  <w:num w:numId="9" w16cid:durableId="165094411">
    <w:abstractNumId w:val="4"/>
  </w:num>
  <w:num w:numId="10" w16cid:durableId="490367183">
    <w:abstractNumId w:val="21"/>
  </w:num>
  <w:num w:numId="11" w16cid:durableId="1748068703">
    <w:abstractNumId w:val="24"/>
  </w:num>
  <w:num w:numId="12" w16cid:durableId="1798374981">
    <w:abstractNumId w:val="22"/>
  </w:num>
  <w:num w:numId="13" w16cid:durableId="1003244618">
    <w:abstractNumId w:val="6"/>
  </w:num>
  <w:num w:numId="14" w16cid:durableId="1900632402">
    <w:abstractNumId w:val="11"/>
  </w:num>
  <w:num w:numId="15" w16cid:durableId="307169119">
    <w:abstractNumId w:val="5"/>
  </w:num>
  <w:num w:numId="16" w16cid:durableId="1032608041">
    <w:abstractNumId w:val="2"/>
  </w:num>
  <w:num w:numId="17" w16cid:durableId="155190147">
    <w:abstractNumId w:val="14"/>
  </w:num>
  <w:num w:numId="18" w16cid:durableId="409157958">
    <w:abstractNumId w:val="3"/>
  </w:num>
  <w:num w:numId="19" w16cid:durableId="1121652778">
    <w:abstractNumId w:val="13"/>
  </w:num>
  <w:num w:numId="20" w16cid:durableId="53312821">
    <w:abstractNumId w:val="16"/>
  </w:num>
  <w:num w:numId="21" w16cid:durableId="1660307881">
    <w:abstractNumId w:val="26"/>
  </w:num>
  <w:num w:numId="22" w16cid:durableId="346716555">
    <w:abstractNumId w:val="9"/>
  </w:num>
  <w:num w:numId="23" w16cid:durableId="111365691">
    <w:abstractNumId w:val="25"/>
  </w:num>
  <w:num w:numId="24" w16cid:durableId="520046835">
    <w:abstractNumId w:val="19"/>
  </w:num>
  <w:num w:numId="25" w16cid:durableId="678193662">
    <w:abstractNumId w:val="15"/>
  </w:num>
  <w:num w:numId="26" w16cid:durableId="469131609">
    <w:abstractNumId w:val="17"/>
  </w:num>
  <w:num w:numId="27" w16cid:durableId="2121142906">
    <w:abstractNumId w:val="18"/>
  </w:num>
  <w:num w:numId="28" w16cid:durableId="19268388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BA"/>
    <w:rsid w:val="001B6944"/>
    <w:rsid w:val="002044B5"/>
    <w:rsid w:val="002E38DA"/>
    <w:rsid w:val="003B3099"/>
    <w:rsid w:val="003E1BF7"/>
    <w:rsid w:val="005C4CC5"/>
    <w:rsid w:val="0060623D"/>
    <w:rsid w:val="00667925"/>
    <w:rsid w:val="00670A4C"/>
    <w:rsid w:val="006945AD"/>
    <w:rsid w:val="006B6D0A"/>
    <w:rsid w:val="009166F7"/>
    <w:rsid w:val="00953BDF"/>
    <w:rsid w:val="009C78B2"/>
    <w:rsid w:val="009E0FFF"/>
    <w:rsid w:val="00A15E95"/>
    <w:rsid w:val="00A916E7"/>
    <w:rsid w:val="00B310B0"/>
    <w:rsid w:val="00BE257C"/>
    <w:rsid w:val="00BF5C87"/>
    <w:rsid w:val="00BF6ADC"/>
    <w:rsid w:val="00CC22DC"/>
    <w:rsid w:val="00D412BA"/>
    <w:rsid w:val="00D516DE"/>
    <w:rsid w:val="00F000E9"/>
    <w:rsid w:val="00F03C9E"/>
    <w:rsid w:val="00F17524"/>
    <w:rsid w:val="00F8192A"/>
    <w:rsid w:val="00FE473F"/>
    <w:rsid w:val="00FE5C57"/>
    <w:rsid w:val="03CB584B"/>
    <w:rsid w:val="03D70BE4"/>
    <w:rsid w:val="041ED283"/>
    <w:rsid w:val="05F373D0"/>
    <w:rsid w:val="068BD9FE"/>
    <w:rsid w:val="086B184F"/>
    <w:rsid w:val="09DD79DD"/>
    <w:rsid w:val="1011801E"/>
    <w:rsid w:val="10953C46"/>
    <w:rsid w:val="1128AA51"/>
    <w:rsid w:val="115CD27A"/>
    <w:rsid w:val="134920E0"/>
    <w:rsid w:val="181EFA7B"/>
    <w:rsid w:val="1AE10F64"/>
    <w:rsid w:val="1C734978"/>
    <w:rsid w:val="1C8C231C"/>
    <w:rsid w:val="1D4A9102"/>
    <w:rsid w:val="218EEEE3"/>
    <w:rsid w:val="234FCF40"/>
    <w:rsid w:val="2365ED15"/>
    <w:rsid w:val="23B9FE64"/>
    <w:rsid w:val="27FE950E"/>
    <w:rsid w:val="2D2283B3"/>
    <w:rsid w:val="2D242552"/>
    <w:rsid w:val="2E7BB81A"/>
    <w:rsid w:val="305E7F6B"/>
    <w:rsid w:val="342BB1C4"/>
    <w:rsid w:val="35BA5113"/>
    <w:rsid w:val="3663F48B"/>
    <w:rsid w:val="39AD4081"/>
    <w:rsid w:val="3AC73214"/>
    <w:rsid w:val="3C630275"/>
    <w:rsid w:val="3C668E4A"/>
    <w:rsid w:val="3C7A1A2B"/>
    <w:rsid w:val="3D1BDF20"/>
    <w:rsid w:val="3E2A2696"/>
    <w:rsid w:val="3F08E4C5"/>
    <w:rsid w:val="3F0E4249"/>
    <w:rsid w:val="3FACCE9A"/>
    <w:rsid w:val="40B9877B"/>
    <w:rsid w:val="41489EFB"/>
    <w:rsid w:val="44187911"/>
    <w:rsid w:val="44D8A825"/>
    <w:rsid w:val="45C47D92"/>
    <w:rsid w:val="46148AD6"/>
    <w:rsid w:val="462A7207"/>
    <w:rsid w:val="49C5CD13"/>
    <w:rsid w:val="4D7F7E20"/>
    <w:rsid w:val="4E2F0F89"/>
    <w:rsid w:val="4E4EB47D"/>
    <w:rsid w:val="4F10CD5C"/>
    <w:rsid w:val="500B80BB"/>
    <w:rsid w:val="51FAF32C"/>
    <w:rsid w:val="525285B8"/>
    <w:rsid w:val="5495D7A2"/>
    <w:rsid w:val="570F0D01"/>
    <w:rsid w:val="573EB5D8"/>
    <w:rsid w:val="5744DD9C"/>
    <w:rsid w:val="5762D623"/>
    <w:rsid w:val="5787B827"/>
    <w:rsid w:val="57D8CF2B"/>
    <w:rsid w:val="5896737C"/>
    <w:rsid w:val="59A5E2EF"/>
    <w:rsid w:val="5EE51BE7"/>
    <w:rsid w:val="6197CC77"/>
    <w:rsid w:val="635928A1"/>
    <w:rsid w:val="65E18E20"/>
    <w:rsid w:val="68C6B02F"/>
    <w:rsid w:val="68DFD88C"/>
    <w:rsid w:val="6A042E13"/>
    <w:rsid w:val="6A1A7FD4"/>
    <w:rsid w:val="6A5E8481"/>
    <w:rsid w:val="6A60D053"/>
    <w:rsid w:val="6A628090"/>
    <w:rsid w:val="6A8800C6"/>
    <w:rsid w:val="6BFE50F1"/>
    <w:rsid w:val="6C23D127"/>
    <w:rsid w:val="6C6C11B8"/>
    <w:rsid w:val="6FC24809"/>
    <w:rsid w:val="708A3B6F"/>
    <w:rsid w:val="7207AED7"/>
    <w:rsid w:val="721042DC"/>
    <w:rsid w:val="74698743"/>
    <w:rsid w:val="76967BA4"/>
    <w:rsid w:val="7757CD24"/>
    <w:rsid w:val="7810638A"/>
    <w:rsid w:val="7A07E971"/>
    <w:rsid w:val="7A4B03BA"/>
    <w:rsid w:val="7B5CC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D76C"/>
  <w15:docId w15:val="{7DFDE2A6-93A7-4A0C-A8BD-FE5EA4FB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29</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Zeeshan (JSE-DS)</cp:lastModifiedBy>
  <cp:revision>14</cp:revision>
  <dcterms:created xsi:type="dcterms:W3CDTF">2022-12-06T10:32:00Z</dcterms:created>
  <dcterms:modified xsi:type="dcterms:W3CDTF">2022-12-08T10:08:00Z</dcterms:modified>
</cp:coreProperties>
</file>